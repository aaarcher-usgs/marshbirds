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B863" w14:textId="47419662" w:rsidR="00CE3ED0" w:rsidRDefault="00CE3ED0" w:rsidP="00CE3ED0">
      <w:pPr>
        <w:rPr>
          <w:rFonts w:ascii="Times New Roman" w:hAnsi="Times New Roman" w:cs="Times New Roman"/>
        </w:rPr>
      </w:pPr>
      <w:bookmarkStart w:id="0" w:name="_Toc64312283"/>
      <w:r w:rsidRPr="00CE3ED0">
        <w:rPr>
          <w:rFonts w:ascii="Times New Roman" w:hAnsi="Times New Roman" w:cs="Times New Roman"/>
          <w:iCs/>
        </w:rPr>
        <w:t>Table 1.</w:t>
      </w:r>
      <w:r w:rsidRPr="00CE3ED0">
        <w:rPr>
          <w:rFonts w:ascii="Times New Roman" w:hAnsi="Times New Roman" w:cs="Times New Roman"/>
          <w:b/>
          <w:iCs/>
        </w:rPr>
        <w:t xml:space="preserve"> </w:t>
      </w:r>
      <w:bookmarkEnd w:id="0"/>
      <w:r w:rsidRPr="00CE3ED0">
        <w:rPr>
          <w:rFonts w:ascii="Times New Roman" w:hAnsi="Times New Roman" w:cs="Times New Roman"/>
        </w:rPr>
        <w:t xml:space="preserve">Summary of </w:t>
      </w:r>
      <w:proofErr w:type="spellStart"/>
      <w:r w:rsidRPr="00CE3ED0">
        <w:rPr>
          <w:rFonts w:ascii="Times New Roman" w:hAnsi="Times New Roman" w:cs="Times New Roman"/>
        </w:rPr>
        <w:t>marshbird</w:t>
      </w:r>
      <w:proofErr w:type="spellEnd"/>
      <w:r w:rsidRPr="00CE3ED0">
        <w:rPr>
          <w:rFonts w:ascii="Times New Roman" w:hAnsi="Times New Roman" w:cs="Times New Roman"/>
        </w:rPr>
        <w:t xml:space="preserve"> surveys on large cattail (</w:t>
      </w:r>
      <w:r w:rsidRPr="00CE3ED0">
        <w:rPr>
          <w:rFonts w:ascii="Times New Roman" w:hAnsi="Times New Roman" w:cs="Times New Roman"/>
          <w:i/>
          <w:iCs/>
        </w:rPr>
        <w:t>Typha angustifolia</w:t>
      </w:r>
      <w:r w:rsidRPr="00CE3ED0">
        <w:rPr>
          <w:rFonts w:ascii="Times New Roman" w:hAnsi="Times New Roman" w:cs="Times New Roman"/>
        </w:rPr>
        <w:t xml:space="preserve"> and </w:t>
      </w:r>
      <w:r w:rsidRPr="00CE3ED0">
        <w:rPr>
          <w:rFonts w:ascii="Times New Roman" w:hAnsi="Times New Roman" w:cs="Times New Roman"/>
          <w:i/>
          <w:iCs/>
        </w:rPr>
        <w:t>Typha</w:t>
      </w:r>
      <w:r w:rsidRPr="00CE3ED0">
        <w:rPr>
          <w:rFonts w:ascii="Times New Roman" w:hAnsi="Times New Roman" w:cs="Times New Roman"/>
        </w:rPr>
        <w:t xml:space="preserve"> x </w:t>
      </w:r>
      <w:r w:rsidRPr="00CE3ED0">
        <w:rPr>
          <w:rFonts w:ascii="Times New Roman" w:hAnsi="Times New Roman" w:cs="Times New Roman"/>
          <w:i/>
          <w:iCs/>
        </w:rPr>
        <w:t>glauca</w:t>
      </w:r>
      <w:r w:rsidRPr="00CE3ED0">
        <w:rPr>
          <w:rFonts w:ascii="Times New Roman" w:hAnsi="Times New Roman" w:cs="Times New Roman"/>
        </w:rPr>
        <w:t>)-dominated wetlands on Minnesota Department of Natural Resources Wildlife Management Areas (WMA</w:t>
      </w:r>
      <w:r w:rsidR="005E15F2">
        <w:rPr>
          <w:rFonts w:ascii="Times New Roman" w:hAnsi="Times New Roman" w:cs="Times New Roman"/>
        </w:rPr>
        <w:t>s) in northwestern Minnesota, USA</w:t>
      </w:r>
      <w:r w:rsidRPr="00CE3ED0">
        <w:rPr>
          <w:rFonts w:ascii="Times New Roman" w:hAnsi="Times New Roman" w:cs="Times New Roman"/>
        </w:rPr>
        <w:t xml:space="preserve"> that were targeted for a large-scale glyphosate herbicide application to control cattail during </w:t>
      </w:r>
      <w:r w:rsidR="005E15F2">
        <w:rPr>
          <w:rFonts w:ascii="Times New Roman" w:hAnsi="Times New Roman" w:cs="Times New Roman"/>
        </w:rPr>
        <w:t xml:space="preserve">late summer and </w:t>
      </w:r>
      <w:r w:rsidRPr="00CE3ED0">
        <w:rPr>
          <w:rFonts w:ascii="Times New Roman" w:hAnsi="Times New Roman" w:cs="Times New Roman"/>
        </w:rPr>
        <w:t xml:space="preserve">autumn 2015. We evaluated whether herbicide application affected </w:t>
      </w:r>
      <w:proofErr w:type="spellStart"/>
      <w:r w:rsidRPr="00CE3ED0">
        <w:rPr>
          <w:rFonts w:ascii="Times New Roman" w:hAnsi="Times New Roman" w:cs="Times New Roman"/>
        </w:rPr>
        <w:t>marshbird</w:t>
      </w:r>
      <w:proofErr w:type="spellEnd"/>
      <w:r w:rsidRPr="00CE3ED0">
        <w:rPr>
          <w:rFonts w:ascii="Times New Roman" w:hAnsi="Times New Roman" w:cs="Times New Roman"/>
        </w:rPr>
        <w:t xml:space="preserve"> abundance by conducting surveys during spring breeding seasons at paired treatment and control sites and evaluated change in number of detections from before to 3 years after herbicide application (2015</w:t>
      </w:r>
      <w:r w:rsidRPr="00CE3ED0">
        <w:rPr>
          <w:rFonts w:ascii="Times New Roman" w:hAnsi="Times New Roman" w:cs="Times New Roman"/>
          <w:bCs/>
        </w:rPr>
        <w:t xml:space="preserve"> – </w:t>
      </w:r>
      <w:r w:rsidRPr="00CE3ED0">
        <w:rPr>
          <w:rFonts w:ascii="Times New Roman" w:hAnsi="Times New Roman" w:cs="Times New Roman"/>
        </w:rPr>
        <w:t xml:space="preserve">2018). </w:t>
      </w:r>
    </w:p>
    <w:p w14:paraId="5E0CCDA7" w14:textId="77777777" w:rsidR="00153F95" w:rsidRPr="00CE3ED0" w:rsidRDefault="00153F95" w:rsidP="00CE3ED0">
      <w:pPr>
        <w:rPr>
          <w:rFonts w:ascii="Times New Roman" w:hAnsi="Times New Roman" w:cs="Times New Roman"/>
          <w:b/>
          <w:iCs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2300"/>
        <w:gridCol w:w="1260"/>
        <w:gridCol w:w="1260"/>
        <w:gridCol w:w="1472"/>
        <w:gridCol w:w="1048"/>
        <w:gridCol w:w="1260"/>
      </w:tblGrid>
      <w:tr w:rsidR="00CE3ED0" w:rsidRPr="00CE3ED0" w14:paraId="123BF6F4" w14:textId="77777777" w:rsidTr="00566863">
        <w:trPr>
          <w:trHeight w:val="576"/>
        </w:trPr>
        <w:tc>
          <w:tcPr>
            <w:tcW w:w="230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7B28136" w14:textId="7D549E2F" w:rsidR="00CE3ED0" w:rsidRPr="00CE3ED0" w:rsidRDefault="00A8427A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ins w:id="1" w:author="Archer, Althea A" w:date="2022-06-20T13:22:00Z">
              <w:r>
                <w:rPr>
                  <w:rFonts w:ascii="Times New Roman" w:hAnsi="Times New Roman" w:cs="Times New Roman"/>
                  <w:sz w:val="22"/>
                  <w:szCs w:val="22"/>
                </w:rPr>
                <w:t>Study site name</w:t>
              </w:r>
            </w:ins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  <w:hideMark/>
          </w:tcPr>
          <w:p w14:paraId="2613C6E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Area of WMA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  <w:hideMark/>
          </w:tcPr>
          <w:p w14:paraId="5FC1DD3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Treatment area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5140C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No. survey locations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  <w:hideMark/>
          </w:tcPr>
          <w:p w14:paraId="672F076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 xml:space="preserve"> Years</w:t>
            </w:r>
          </w:p>
        </w:tc>
      </w:tr>
      <w:tr w:rsidR="00CE3ED0" w:rsidRPr="00CE3ED0" w14:paraId="35484E2F" w14:textId="77777777" w:rsidTr="00566863">
        <w:trPr>
          <w:trHeight w:val="288"/>
        </w:trPr>
        <w:tc>
          <w:tcPr>
            <w:tcW w:w="2300" w:type="dxa"/>
            <w:noWrap/>
            <w:vAlign w:val="bottom"/>
            <w:hideMark/>
          </w:tcPr>
          <w:p w14:paraId="217D9DC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bottom"/>
            <w:hideMark/>
          </w:tcPr>
          <w:p w14:paraId="6B1A721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(ha)</w:t>
            </w:r>
          </w:p>
        </w:tc>
        <w:tc>
          <w:tcPr>
            <w:tcW w:w="1260" w:type="dxa"/>
            <w:noWrap/>
            <w:vAlign w:val="bottom"/>
            <w:hideMark/>
          </w:tcPr>
          <w:p w14:paraId="7096FEC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(ha)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8AA8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71CFB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1260" w:type="dxa"/>
            <w:noWrap/>
            <w:vAlign w:val="bottom"/>
            <w:hideMark/>
          </w:tcPr>
          <w:p w14:paraId="773B340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surveyed</w:t>
            </w:r>
          </w:p>
        </w:tc>
      </w:tr>
      <w:tr w:rsidR="00CE3ED0" w:rsidRPr="00CE3ED0" w14:paraId="7A26B17D" w14:textId="77777777" w:rsidTr="00566863">
        <w:trPr>
          <w:trHeight w:val="144"/>
        </w:trPr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EC1FF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Beaches Lake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92233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12,393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5EA7F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62.3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5E692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F5B0E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0415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CE3ED0" w:rsidRPr="00CE3ED0" w14:paraId="33B13726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39740C4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4081A5F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5E87DC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32E689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166FBAF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76408C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083A8CA1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309D6E8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East Park</w:t>
            </w:r>
          </w:p>
        </w:tc>
        <w:tc>
          <w:tcPr>
            <w:tcW w:w="1260" w:type="dxa"/>
            <w:noWrap/>
            <w:vAlign w:val="center"/>
            <w:hideMark/>
          </w:tcPr>
          <w:p w14:paraId="22A5A34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4,220</w:t>
            </w:r>
          </w:p>
        </w:tc>
        <w:tc>
          <w:tcPr>
            <w:tcW w:w="1260" w:type="dxa"/>
            <w:noWrap/>
            <w:vAlign w:val="center"/>
            <w:hideMark/>
          </w:tcPr>
          <w:p w14:paraId="4774E4A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122.0</w:t>
            </w:r>
          </w:p>
        </w:tc>
        <w:tc>
          <w:tcPr>
            <w:tcW w:w="1472" w:type="dxa"/>
            <w:noWrap/>
            <w:vAlign w:val="center"/>
            <w:hideMark/>
          </w:tcPr>
          <w:p w14:paraId="6A73E38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8" w:type="dxa"/>
            <w:noWrap/>
            <w:vAlign w:val="center"/>
            <w:hideMark/>
          </w:tcPr>
          <w:p w14:paraId="7AECB99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66989FE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56A00C1A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4931A2B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103B9F4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A5ADA2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6A702F8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6CDC700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FC2FE3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2E63D8D9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54FD262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Eckvoll</w:t>
            </w:r>
            <w:proofErr w:type="spellEnd"/>
          </w:p>
        </w:tc>
        <w:tc>
          <w:tcPr>
            <w:tcW w:w="1260" w:type="dxa"/>
            <w:noWrap/>
            <w:vAlign w:val="center"/>
            <w:hideMark/>
          </w:tcPr>
          <w:p w14:paraId="0EAD5E7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2,626</w:t>
            </w:r>
          </w:p>
        </w:tc>
        <w:tc>
          <w:tcPr>
            <w:tcW w:w="1260" w:type="dxa"/>
            <w:noWrap/>
            <w:vAlign w:val="center"/>
            <w:hideMark/>
          </w:tcPr>
          <w:p w14:paraId="2C0CD85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121.9</w:t>
            </w:r>
          </w:p>
        </w:tc>
        <w:tc>
          <w:tcPr>
            <w:tcW w:w="1472" w:type="dxa"/>
            <w:noWrap/>
            <w:vAlign w:val="center"/>
            <w:hideMark/>
          </w:tcPr>
          <w:p w14:paraId="03D4396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7FABF0C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14:paraId="0241B90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CE3ED0" w:rsidRPr="00CE3ED0" w14:paraId="67286335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4782C31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E842EE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00898C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54D9048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24903FEF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CF17BD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5138A874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1372D76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Elm Lake</w:t>
            </w:r>
          </w:p>
        </w:tc>
        <w:tc>
          <w:tcPr>
            <w:tcW w:w="1260" w:type="dxa"/>
            <w:noWrap/>
            <w:vAlign w:val="center"/>
            <w:hideMark/>
          </w:tcPr>
          <w:p w14:paraId="37BD3FA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6,370</w:t>
            </w:r>
          </w:p>
        </w:tc>
        <w:tc>
          <w:tcPr>
            <w:tcW w:w="1260" w:type="dxa"/>
            <w:noWrap/>
            <w:vAlign w:val="center"/>
            <w:hideMark/>
          </w:tcPr>
          <w:p w14:paraId="724022A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370.1</w:t>
            </w:r>
          </w:p>
        </w:tc>
        <w:tc>
          <w:tcPr>
            <w:tcW w:w="1472" w:type="dxa"/>
            <w:noWrap/>
            <w:vAlign w:val="center"/>
            <w:hideMark/>
          </w:tcPr>
          <w:p w14:paraId="217EBFA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168B591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7AE57EA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2CA4443A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5A3579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664E3F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78A9B4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2B74BCA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3875364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03B0B1D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60029DF4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34DA2FD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Pembina</w:t>
            </w:r>
          </w:p>
        </w:tc>
        <w:tc>
          <w:tcPr>
            <w:tcW w:w="1260" w:type="dxa"/>
            <w:noWrap/>
            <w:vAlign w:val="center"/>
            <w:hideMark/>
          </w:tcPr>
          <w:p w14:paraId="316A7C5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2,638</w:t>
            </w:r>
          </w:p>
        </w:tc>
        <w:tc>
          <w:tcPr>
            <w:tcW w:w="1260" w:type="dxa"/>
            <w:noWrap/>
            <w:vAlign w:val="center"/>
            <w:hideMark/>
          </w:tcPr>
          <w:p w14:paraId="5D2FD2C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186.8</w:t>
            </w:r>
          </w:p>
        </w:tc>
        <w:tc>
          <w:tcPr>
            <w:tcW w:w="1472" w:type="dxa"/>
            <w:noWrap/>
            <w:vAlign w:val="center"/>
            <w:hideMark/>
          </w:tcPr>
          <w:p w14:paraId="0EB6856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0B2850C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24AEC68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57984886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5F7277F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5717F9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2E38D8E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55E5612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5BCD8D4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7B0E04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7819E4DF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82322F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Roseau River east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4700E88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30,418</w:t>
            </w:r>
          </w:p>
        </w:tc>
        <w:tc>
          <w:tcPr>
            <w:tcW w:w="1260" w:type="dxa"/>
            <w:noWrap/>
            <w:vAlign w:val="center"/>
            <w:hideMark/>
          </w:tcPr>
          <w:p w14:paraId="08E5162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58.2</w:t>
            </w:r>
          </w:p>
        </w:tc>
        <w:tc>
          <w:tcPr>
            <w:tcW w:w="1472" w:type="dxa"/>
            <w:noWrap/>
            <w:vAlign w:val="center"/>
            <w:hideMark/>
          </w:tcPr>
          <w:p w14:paraId="578F95D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3A74DB8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3016DC9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39A09067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146E328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9628A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5A2A24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B38513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7A8F7EA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DFA627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130288FC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5FD08E2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Roseau River west</w:t>
            </w:r>
          </w:p>
        </w:tc>
        <w:tc>
          <w:tcPr>
            <w:tcW w:w="0" w:type="auto"/>
            <w:vMerge/>
            <w:vAlign w:val="center"/>
            <w:hideMark/>
          </w:tcPr>
          <w:p w14:paraId="5EEADDC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34B63E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213.0</w:t>
            </w:r>
          </w:p>
        </w:tc>
        <w:tc>
          <w:tcPr>
            <w:tcW w:w="1472" w:type="dxa"/>
            <w:noWrap/>
            <w:vAlign w:val="center"/>
            <w:hideMark/>
          </w:tcPr>
          <w:p w14:paraId="2E436BE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8" w:type="dxa"/>
            <w:noWrap/>
            <w:vAlign w:val="center"/>
            <w:hideMark/>
          </w:tcPr>
          <w:p w14:paraId="6B8E78F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14:paraId="53C3A0F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4527FC09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634DE4F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E54D0A3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6D4C3F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B6E06B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070542C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FDE7B2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25CB5279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29FCAFD3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Thief Lake</w:t>
            </w:r>
          </w:p>
        </w:tc>
        <w:tc>
          <w:tcPr>
            <w:tcW w:w="1260" w:type="dxa"/>
            <w:noWrap/>
            <w:vAlign w:val="center"/>
            <w:hideMark/>
          </w:tcPr>
          <w:p w14:paraId="5DF2013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22,241</w:t>
            </w:r>
          </w:p>
        </w:tc>
        <w:tc>
          <w:tcPr>
            <w:tcW w:w="1260" w:type="dxa"/>
            <w:noWrap/>
            <w:vAlign w:val="center"/>
            <w:hideMark/>
          </w:tcPr>
          <w:p w14:paraId="2825E42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30.4</w:t>
            </w:r>
          </w:p>
        </w:tc>
        <w:tc>
          <w:tcPr>
            <w:tcW w:w="1472" w:type="dxa"/>
            <w:noWrap/>
            <w:vAlign w:val="center"/>
            <w:hideMark/>
          </w:tcPr>
          <w:p w14:paraId="50AEEDC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8" w:type="dxa"/>
            <w:noWrap/>
            <w:vAlign w:val="center"/>
            <w:hideMark/>
          </w:tcPr>
          <w:p w14:paraId="61E4F94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14:paraId="283C210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6FD9AD98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427B26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01F3764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40D545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E6A541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102810A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C14AA6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4442E0D1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CE5966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Twin Lakes</w:t>
            </w:r>
          </w:p>
        </w:tc>
        <w:tc>
          <w:tcPr>
            <w:tcW w:w="1260" w:type="dxa"/>
            <w:noWrap/>
            <w:vAlign w:val="center"/>
            <w:hideMark/>
          </w:tcPr>
          <w:p w14:paraId="5EC6F24F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3,591</w:t>
            </w:r>
          </w:p>
        </w:tc>
        <w:tc>
          <w:tcPr>
            <w:tcW w:w="1260" w:type="dxa"/>
            <w:noWrap/>
            <w:vAlign w:val="center"/>
            <w:hideMark/>
          </w:tcPr>
          <w:p w14:paraId="114AB03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45.1</w:t>
            </w:r>
          </w:p>
        </w:tc>
        <w:tc>
          <w:tcPr>
            <w:tcW w:w="1472" w:type="dxa"/>
            <w:noWrap/>
            <w:vAlign w:val="center"/>
            <w:hideMark/>
          </w:tcPr>
          <w:p w14:paraId="79562C6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8" w:type="dxa"/>
            <w:noWrap/>
            <w:vAlign w:val="center"/>
            <w:hideMark/>
          </w:tcPr>
          <w:p w14:paraId="79F34FA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14:paraId="06429B0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CE3ED0" w:rsidRPr="00CE3ED0" w14:paraId="0F37B666" w14:textId="77777777" w:rsidTr="00566863">
        <w:trPr>
          <w:trHeight w:val="144"/>
        </w:trPr>
        <w:tc>
          <w:tcPr>
            <w:tcW w:w="2300" w:type="dxa"/>
            <w:tcBorders>
              <w:bottom w:val="single" w:sz="4" w:space="0" w:color="auto"/>
            </w:tcBorders>
            <w:noWrap/>
            <w:vAlign w:val="bottom"/>
          </w:tcPr>
          <w:p w14:paraId="54B79A6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</w:tcPr>
          <w:p w14:paraId="22AA36A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</w:tcPr>
          <w:p w14:paraId="76FFA67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  <w:noWrap/>
            <w:vAlign w:val="center"/>
          </w:tcPr>
          <w:p w14:paraId="48A12DF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noWrap/>
            <w:vAlign w:val="center"/>
          </w:tcPr>
          <w:p w14:paraId="6A6D52BE" w14:textId="77777777" w:rsidR="00CE3ED0" w:rsidRPr="00CE3ED0" w:rsidDel="00C21CA4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</w:tcPr>
          <w:p w14:paraId="7F0C201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5D28C4" w14:textId="77777777" w:rsidR="00CE3ED0" w:rsidRPr="00CE3ED0" w:rsidRDefault="00CE3ED0" w:rsidP="00CE3ED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043D7C" w14:textId="77777777" w:rsidR="00153F95" w:rsidRDefault="00153F95">
      <w:pPr>
        <w:rPr>
          <w:rFonts w:ascii="Times New Roman" w:hAnsi="Times New Roman" w:cs="Times New Roman"/>
          <w:sz w:val="22"/>
          <w:szCs w:val="22"/>
        </w:rPr>
      </w:pPr>
    </w:p>
    <w:p w14:paraId="28C67716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27CF21B5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32C84076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38D9D90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F7488B8" w14:textId="2C3A669F" w:rsidR="00153F95" w:rsidRDefault="00153F95">
      <w:pPr>
        <w:rPr>
          <w:rFonts w:ascii="Times New Roman" w:hAnsi="Times New Roman" w:cs="Times New Roman"/>
        </w:rPr>
      </w:pPr>
    </w:p>
    <w:p w14:paraId="577FAB44" w14:textId="57DA30CF" w:rsidR="00153F95" w:rsidRDefault="00153F95">
      <w:pPr>
        <w:rPr>
          <w:rFonts w:ascii="Times New Roman" w:hAnsi="Times New Roman" w:cs="Times New Roman"/>
        </w:rPr>
      </w:pPr>
    </w:p>
    <w:p w14:paraId="688F5E9F" w14:textId="5F2DE967" w:rsidR="00153F95" w:rsidRDefault="00153F95">
      <w:pPr>
        <w:rPr>
          <w:rFonts w:ascii="Times New Roman" w:hAnsi="Times New Roman" w:cs="Times New Roman"/>
        </w:rPr>
      </w:pPr>
    </w:p>
    <w:p w14:paraId="7F6006FB" w14:textId="21F8C0F9" w:rsidR="00153F95" w:rsidRDefault="00153F95">
      <w:pPr>
        <w:rPr>
          <w:rFonts w:ascii="Times New Roman" w:hAnsi="Times New Roman" w:cs="Times New Roman"/>
        </w:rPr>
      </w:pPr>
    </w:p>
    <w:p w14:paraId="5F0FD89D" w14:textId="7DF5D5CC" w:rsidR="00153F95" w:rsidRDefault="00153F95">
      <w:pPr>
        <w:rPr>
          <w:rFonts w:ascii="Times New Roman" w:hAnsi="Times New Roman" w:cs="Times New Roman"/>
        </w:rPr>
      </w:pPr>
    </w:p>
    <w:p w14:paraId="5B180059" w14:textId="42D23F4F" w:rsidR="00153F95" w:rsidRDefault="00153F95">
      <w:pPr>
        <w:rPr>
          <w:rFonts w:ascii="Times New Roman" w:hAnsi="Times New Roman" w:cs="Times New Roman"/>
        </w:rPr>
      </w:pPr>
    </w:p>
    <w:p w14:paraId="16D37F89" w14:textId="4AD06956" w:rsidR="00153F95" w:rsidRDefault="00153F95">
      <w:pPr>
        <w:rPr>
          <w:rFonts w:ascii="Times New Roman" w:hAnsi="Times New Roman" w:cs="Times New Roman"/>
        </w:rPr>
      </w:pPr>
    </w:p>
    <w:p w14:paraId="3865D56B" w14:textId="35B94728" w:rsidR="00153F95" w:rsidRDefault="00153F95">
      <w:pPr>
        <w:rPr>
          <w:rFonts w:ascii="Times New Roman" w:hAnsi="Times New Roman" w:cs="Times New Roman"/>
        </w:rPr>
      </w:pPr>
    </w:p>
    <w:p w14:paraId="1FEBA8D8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1017BD75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21BCB916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2A39DDDE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1534005D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100DC10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360DD5CA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3D86C78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AAD4040" w14:textId="1120B9DE" w:rsidR="00210F27" w:rsidRPr="00153F95" w:rsidRDefault="00CE3ED0">
      <w:pPr>
        <w:rPr>
          <w:rFonts w:ascii="Times New Roman" w:hAnsi="Times New Roman" w:cs="Times New Roman"/>
        </w:rPr>
      </w:pPr>
      <w:r w:rsidRPr="00153F95">
        <w:rPr>
          <w:rFonts w:ascii="Times New Roman" w:hAnsi="Times New Roman" w:cs="Times New Roman"/>
        </w:rPr>
        <w:lastRenderedPageBreak/>
        <w:t xml:space="preserve">Table 2. </w:t>
      </w:r>
      <w:proofErr w:type="spellStart"/>
      <w:r w:rsidR="005E15F2">
        <w:rPr>
          <w:rFonts w:ascii="Times New Roman" w:hAnsi="Times New Roman" w:cs="Times New Roman"/>
        </w:rPr>
        <w:t>M</w:t>
      </w:r>
      <w:r w:rsidRPr="00CE3ED0">
        <w:rPr>
          <w:rFonts w:ascii="Times New Roman" w:hAnsi="Times New Roman" w:cs="Times New Roman"/>
        </w:rPr>
        <w:t>arshbird</w:t>
      </w:r>
      <w:proofErr w:type="spellEnd"/>
      <w:r w:rsidRPr="00CE3ED0">
        <w:rPr>
          <w:rFonts w:ascii="Times New Roman" w:hAnsi="Times New Roman" w:cs="Times New Roman"/>
        </w:rPr>
        <w:t xml:space="preserve"> </w:t>
      </w:r>
      <w:r w:rsidRPr="00153F95">
        <w:rPr>
          <w:rFonts w:ascii="Times New Roman" w:hAnsi="Times New Roman" w:cs="Times New Roman"/>
        </w:rPr>
        <w:t>detections</w:t>
      </w:r>
      <w:r w:rsidRPr="00CE3ED0">
        <w:rPr>
          <w:rFonts w:ascii="Times New Roman" w:hAnsi="Times New Roman" w:cs="Times New Roman"/>
        </w:rPr>
        <w:t xml:space="preserve"> </w:t>
      </w:r>
      <w:r w:rsidR="00433EAF" w:rsidRPr="00153F95">
        <w:rPr>
          <w:rFonts w:ascii="Times New Roman" w:hAnsi="Times New Roman" w:cs="Times New Roman"/>
        </w:rPr>
        <w:t xml:space="preserve">and summary statistics </w:t>
      </w:r>
      <w:r w:rsidRPr="00CE3ED0">
        <w:rPr>
          <w:rFonts w:ascii="Times New Roman" w:hAnsi="Times New Roman" w:cs="Times New Roman"/>
        </w:rPr>
        <w:t>on large cattail (</w:t>
      </w:r>
      <w:r w:rsidRPr="00CE3ED0">
        <w:rPr>
          <w:rFonts w:ascii="Times New Roman" w:hAnsi="Times New Roman" w:cs="Times New Roman"/>
          <w:i/>
          <w:iCs/>
        </w:rPr>
        <w:t>Typha angustifolia</w:t>
      </w:r>
      <w:r w:rsidRPr="00CE3ED0">
        <w:rPr>
          <w:rFonts w:ascii="Times New Roman" w:hAnsi="Times New Roman" w:cs="Times New Roman"/>
        </w:rPr>
        <w:t xml:space="preserve"> and </w:t>
      </w:r>
      <w:r w:rsidRPr="00CE3ED0">
        <w:rPr>
          <w:rFonts w:ascii="Times New Roman" w:hAnsi="Times New Roman" w:cs="Times New Roman"/>
          <w:i/>
          <w:iCs/>
        </w:rPr>
        <w:t>Typha</w:t>
      </w:r>
      <w:r w:rsidRPr="00CE3ED0">
        <w:rPr>
          <w:rFonts w:ascii="Times New Roman" w:hAnsi="Times New Roman" w:cs="Times New Roman"/>
        </w:rPr>
        <w:t xml:space="preserve"> x </w:t>
      </w:r>
      <w:r w:rsidRPr="00CE3ED0">
        <w:rPr>
          <w:rFonts w:ascii="Times New Roman" w:hAnsi="Times New Roman" w:cs="Times New Roman"/>
          <w:i/>
          <w:iCs/>
        </w:rPr>
        <w:t>glauca</w:t>
      </w:r>
      <w:r w:rsidRPr="00CE3ED0">
        <w:rPr>
          <w:rFonts w:ascii="Times New Roman" w:hAnsi="Times New Roman" w:cs="Times New Roman"/>
        </w:rPr>
        <w:t>)-dominated wetlands on Minnesota Department of Natural Resources Wildlife Management Areas (WMA</w:t>
      </w:r>
      <w:r w:rsidR="005E15F2">
        <w:rPr>
          <w:rFonts w:ascii="Times New Roman" w:hAnsi="Times New Roman" w:cs="Times New Roman"/>
        </w:rPr>
        <w:t>s) in northwestern Minnesota, USA</w:t>
      </w:r>
      <w:r w:rsidRPr="00CE3ED0">
        <w:rPr>
          <w:rFonts w:ascii="Times New Roman" w:hAnsi="Times New Roman" w:cs="Times New Roman"/>
        </w:rPr>
        <w:t xml:space="preserve"> that were targeted for a large-scale glyphosate herbicide application to control cattail during </w:t>
      </w:r>
      <w:r w:rsidR="005E15F2">
        <w:rPr>
          <w:rFonts w:ascii="Times New Roman" w:hAnsi="Times New Roman" w:cs="Times New Roman"/>
        </w:rPr>
        <w:t xml:space="preserve">late summer and </w:t>
      </w:r>
      <w:r w:rsidRPr="00CE3ED0">
        <w:rPr>
          <w:rFonts w:ascii="Times New Roman" w:hAnsi="Times New Roman" w:cs="Times New Roman"/>
        </w:rPr>
        <w:t xml:space="preserve">autumn 2015. </w:t>
      </w:r>
      <w:r w:rsidR="00433EAF" w:rsidRPr="00CE3ED0">
        <w:rPr>
          <w:rFonts w:ascii="Times New Roman" w:hAnsi="Times New Roman" w:cs="Times New Roman"/>
        </w:rPr>
        <w:t xml:space="preserve">We evaluated whether herbicide application affected </w:t>
      </w:r>
      <w:r w:rsidR="00433EAF" w:rsidRPr="00153F95">
        <w:rPr>
          <w:rFonts w:ascii="Times New Roman" w:hAnsi="Times New Roman" w:cs="Times New Roman"/>
        </w:rPr>
        <w:t xml:space="preserve">mean </w:t>
      </w:r>
      <w:proofErr w:type="spellStart"/>
      <w:r w:rsidR="00433EAF" w:rsidRPr="00CE3ED0">
        <w:rPr>
          <w:rFonts w:ascii="Times New Roman" w:hAnsi="Times New Roman" w:cs="Times New Roman"/>
        </w:rPr>
        <w:t>marshbird</w:t>
      </w:r>
      <w:proofErr w:type="spellEnd"/>
      <w:r w:rsidR="00433EAF" w:rsidRPr="00CE3ED0">
        <w:rPr>
          <w:rFonts w:ascii="Times New Roman" w:hAnsi="Times New Roman" w:cs="Times New Roman"/>
        </w:rPr>
        <w:t xml:space="preserve"> abundance by conducting surveys during spring breeding seasons at paired treatment and control sites and evaluated change in number of detections from before to 3 years after herbicide application (2015</w:t>
      </w:r>
      <w:r w:rsidR="00433EAF" w:rsidRPr="00CE3ED0">
        <w:rPr>
          <w:rFonts w:ascii="Times New Roman" w:hAnsi="Times New Roman" w:cs="Times New Roman"/>
          <w:bCs/>
        </w:rPr>
        <w:t xml:space="preserve"> – </w:t>
      </w:r>
      <w:r w:rsidR="00433EAF" w:rsidRPr="00CE3ED0">
        <w:rPr>
          <w:rFonts w:ascii="Times New Roman" w:hAnsi="Times New Roman" w:cs="Times New Roman"/>
        </w:rPr>
        <w:t>2018).</w:t>
      </w:r>
      <w:r w:rsidR="00433EAF" w:rsidRPr="00153F95">
        <w:rPr>
          <w:rFonts w:ascii="Times New Roman" w:hAnsi="Times New Roman" w:cs="Times New Roman"/>
        </w:rPr>
        <w:t xml:space="preserve"> </w:t>
      </w:r>
      <w:r w:rsidR="00210F27" w:rsidRPr="00153F95">
        <w:rPr>
          <w:rFonts w:ascii="Times New Roman" w:hAnsi="Times New Roman" w:cs="Times New Roman"/>
        </w:rPr>
        <w:t xml:space="preserve">Statistical results are pairwise comparisons between the mean expected counts in the control site and the herbicide sites based on a generalized linear mixed model with </w:t>
      </w:r>
      <w:del w:id="2" w:author="Archer, Althea A" w:date="2022-06-20T13:08:00Z">
        <w:r w:rsidR="00433EAF" w:rsidRPr="00153F95" w:rsidDel="00454363">
          <w:rPr>
            <w:rFonts w:ascii="Times New Roman" w:hAnsi="Times New Roman" w:cs="Times New Roman"/>
          </w:rPr>
          <w:delText xml:space="preserve">plot </w:delText>
        </w:r>
      </w:del>
      <w:ins w:id="3" w:author="Archer, Althea A" w:date="2022-06-20T13:08:00Z">
        <w:r w:rsidR="00454363">
          <w:rPr>
            <w:rFonts w:ascii="Times New Roman" w:hAnsi="Times New Roman" w:cs="Times New Roman"/>
          </w:rPr>
          <w:t>site</w:t>
        </w:r>
        <w:r w:rsidR="00454363" w:rsidRPr="00153F95">
          <w:rPr>
            <w:rFonts w:ascii="Times New Roman" w:hAnsi="Times New Roman" w:cs="Times New Roman"/>
          </w:rPr>
          <w:t xml:space="preserve"> </w:t>
        </w:r>
      </w:ins>
      <w:r w:rsidR="00433EAF" w:rsidRPr="00153F95">
        <w:rPr>
          <w:rFonts w:ascii="Times New Roman" w:hAnsi="Times New Roman" w:cs="Times New Roman"/>
        </w:rPr>
        <w:t xml:space="preserve">as </w:t>
      </w:r>
      <w:r w:rsidR="005E15F2">
        <w:rPr>
          <w:rFonts w:ascii="Times New Roman" w:hAnsi="Times New Roman" w:cs="Times New Roman"/>
        </w:rPr>
        <w:t>a random effect and a treatment-by-</w:t>
      </w:r>
      <w:r w:rsidR="00433EAF" w:rsidRPr="00153F95">
        <w:rPr>
          <w:rFonts w:ascii="Times New Roman" w:hAnsi="Times New Roman" w:cs="Times New Roman"/>
        </w:rPr>
        <w:t>year interaction that was run for each individual species (log link, Poisson family). The model that was run across all species (Total row) matched the species-specific models with the addition of species as another random effect. Bolded statistical values are significant at a 90% confidence level.</w:t>
      </w:r>
    </w:p>
    <w:p w14:paraId="1E2434FA" w14:textId="6E111B8E" w:rsidR="00CE3ED0" w:rsidRPr="00AD229E" w:rsidRDefault="00CE3ED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1084"/>
        <w:gridCol w:w="1426"/>
        <w:gridCol w:w="1426"/>
        <w:gridCol w:w="1426"/>
        <w:gridCol w:w="1426"/>
        <w:gridCol w:w="681"/>
      </w:tblGrid>
      <w:tr w:rsidR="0050668B" w:rsidRPr="00AD229E" w14:paraId="4D7587B8" w14:textId="399DE835" w:rsidTr="00210F27"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082D0D7" w14:textId="74A61878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single" w:sz="4" w:space="0" w:color="auto"/>
            </w:tcBorders>
            <w:vAlign w:val="bottom"/>
          </w:tcPr>
          <w:p w14:paraId="6592CC21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ADE9ED" w14:textId="4FC06539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F3FE10" w14:textId="052C1D3E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66AB44" w14:textId="3855F419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C5286C" w14:textId="0D64AFE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5FAC6D1B" w14:textId="128B820B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668B" w:rsidRPr="00AD229E" w14:paraId="08D09E16" w14:textId="6D5D1B6B" w:rsidTr="00210F27"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E472F7" w14:textId="5D3A96FC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Species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bottom"/>
          </w:tcPr>
          <w:p w14:paraId="471B2E65" w14:textId="453974E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Site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CFA929" w14:textId="317B6F2C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CB322D">
              <w:rPr>
                <w:rFonts w:ascii="Times New Roman" w:hAnsi="Times New Roman" w:cs="Times New Roman"/>
                <w:sz w:val="22"/>
                <w:szCs w:val="22"/>
              </w:rPr>
              <w:t xml:space="preserve"> June to </w:t>
            </w: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 June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998D3E" w14:textId="234FE491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26 May to 7 June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CC6D67" w14:textId="628E8B1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30 May to 3 June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8DAEC8" w14:textId="0CE6EFD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28 May to 4 June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977087E" w14:textId="0433A48C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 w:rsidR="003240DA" w:rsidRPr="00AD229E" w14:paraId="46B67558" w14:textId="036B691F" w:rsidTr="00210F27"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4D5762" w14:textId="6619CFF4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American bittern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vAlign w:val="bottom"/>
          </w:tcPr>
          <w:p w14:paraId="201E1695" w14:textId="3D8E685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D550CA6" w14:textId="0136E124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02D310D4" w14:textId="266DC46E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7639444B" w14:textId="1F15C60E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0DFDE2B1" w14:textId="3F70CD94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5FEE6B01" w14:textId="55554764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114</w:t>
            </w:r>
          </w:p>
        </w:tc>
      </w:tr>
      <w:tr w:rsidR="00CB322D" w:rsidRPr="00AD229E" w14:paraId="11396165" w14:textId="77777777" w:rsidTr="00210F27">
        <w:tc>
          <w:tcPr>
            <w:tcW w:w="1890" w:type="dxa"/>
            <w:vAlign w:val="bottom"/>
          </w:tcPr>
          <w:p w14:paraId="3807537F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0C1B0263" w14:textId="5A1966B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03373BE0" w14:textId="247EF4D1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7900C4C8" w14:textId="3E4F11EF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bottom"/>
          </w:tcPr>
          <w:p w14:paraId="2D8A26A5" w14:textId="58BA64D8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bottom"/>
          </w:tcPr>
          <w:p w14:paraId="27F94768" w14:textId="32DA571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213534DA" w14:textId="08840710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85</w:t>
            </w:r>
          </w:p>
        </w:tc>
      </w:tr>
      <w:tr w:rsidR="00B220C9" w:rsidRPr="00AD229E" w14:paraId="0AE4B8C2" w14:textId="77777777" w:rsidTr="00210F27">
        <w:tc>
          <w:tcPr>
            <w:tcW w:w="1890" w:type="dxa"/>
            <w:vAlign w:val="bottom"/>
          </w:tcPr>
          <w:p w14:paraId="63654800" w14:textId="224C9D5C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3F88158C" w14:textId="77777777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2AF64C3" w14:textId="3A3B9517" w:rsidR="00B220C9" w:rsidRPr="00B220C9" w:rsidRDefault="00B220C9" w:rsidP="00AD229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2.241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0.332</w:t>
            </w:r>
          </w:p>
        </w:tc>
        <w:tc>
          <w:tcPr>
            <w:tcW w:w="0" w:type="auto"/>
            <w:vAlign w:val="bottom"/>
          </w:tcPr>
          <w:p w14:paraId="7DB982EC" w14:textId="2B8026D3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2.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447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225</w:t>
            </w:r>
          </w:p>
        </w:tc>
        <w:tc>
          <w:tcPr>
            <w:tcW w:w="0" w:type="auto"/>
            <w:vAlign w:val="bottom"/>
          </w:tcPr>
          <w:p w14:paraId="50E0A220" w14:textId="1ABD7DA3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-0.926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983</w:t>
            </w:r>
          </w:p>
        </w:tc>
        <w:tc>
          <w:tcPr>
            <w:tcW w:w="0" w:type="auto"/>
            <w:vAlign w:val="bottom"/>
          </w:tcPr>
          <w:p w14:paraId="54B89258" w14:textId="014B9130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-1.183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936</w:t>
            </w:r>
          </w:p>
        </w:tc>
        <w:tc>
          <w:tcPr>
            <w:tcW w:w="0" w:type="auto"/>
            <w:vAlign w:val="bottom"/>
          </w:tcPr>
          <w:p w14:paraId="47D32950" w14:textId="77777777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0998BDE9" w14:textId="53BD0BB9" w:rsidTr="00210F27">
        <w:tc>
          <w:tcPr>
            <w:tcW w:w="1890" w:type="dxa"/>
            <w:vAlign w:val="bottom"/>
          </w:tcPr>
          <w:p w14:paraId="60C0918D" w14:textId="74B8C70B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Least bittern</w:t>
            </w:r>
          </w:p>
        </w:tc>
        <w:tc>
          <w:tcPr>
            <w:tcW w:w="1084" w:type="dxa"/>
            <w:vAlign w:val="bottom"/>
          </w:tcPr>
          <w:p w14:paraId="569CAD3B" w14:textId="0390D72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53AE968F" w14:textId="3582B79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BD2DBE4" w14:textId="7A6FD33D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134AA1E8" w14:textId="01BB8FC2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132004C" w14:textId="7D4C62F9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642343B" w14:textId="0D4CD182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CB322D" w:rsidRPr="00AD229E" w14:paraId="0DC48863" w14:textId="77777777" w:rsidTr="00210F27">
        <w:tc>
          <w:tcPr>
            <w:tcW w:w="1890" w:type="dxa"/>
            <w:vAlign w:val="bottom"/>
          </w:tcPr>
          <w:p w14:paraId="19E2DBB5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2F137D94" w14:textId="669AA3F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19C573E7" w14:textId="2151C71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46FC364A" w14:textId="2F07CE1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54BB98C3" w14:textId="1386BE6D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E04F8D" w14:textId="767DE53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7589E7A" w14:textId="55888032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210F27" w:rsidRPr="00AD229E" w14:paraId="206393C6" w14:textId="77777777" w:rsidTr="00210F27">
        <w:tc>
          <w:tcPr>
            <w:tcW w:w="1890" w:type="dxa"/>
            <w:vAlign w:val="bottom"/>
          </w:tcPr>
          <w:p w14:paraId="698E7E4D" w14:textId="77777777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A90441D" w14:textId="77777777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B91D4D8" w14:textId="61F319D3" w:rsidR="0050668B" w:rsidRPr="00B220C9" w:rsidRDefault="0050668B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-1.855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0.583</w:t>
            </w:r>
          </w:p>
        </w:tc>
        <w:tc>
          <w:tcPr>
            <w:tcW w:w="0" w:type="auto"/>
            <w:vAlign w:val="bottom"/>
          </w:tcPr>
          <w:p w14:paraId="149F20D0" w14:textId="36935A8C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0.735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0.996</w:t>
            </w:r>
          </w:p>
        </w:tc>
        <w:tc>
          <w:tcPr>
            <w:tcW w:w="0" w:type="auto"/>
            <w:vAlign w:val="bottom"/>
          </w:tcPr>
          <w:p w14:paraId="37BA83D6" w14:textId="660D5334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-1.065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0.963</w:t>
            </w:r>
          </w:p>
        </w:tc>
        <w:tc>
          <w:tcPr>
            <w:tcW w:w="0" w:type="auto"/>
            <w:vAlign w:val="bottom"/>
          </w:tcPr>
          <w:p w14:paraId="09606C08" w14:textId="1ABF00EB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0.519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1.000</w:t>
            </w:r>
          </w:p>
        </w:tc>
        <w:tc>
          <w:tcPr>
            <w:tcW w:w="0" w:type="auto"/>
            <w:vAlign w:val="bottom"/>
          </w:tcPr>
          <w:p w14:paraId="531D26BA" w14:textId="77777777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30665046" w14:textId="0580B8A5" w:rsidTr="00210F27">
        <w:tc>
          <w:tcPr>
            <w:tcW w:w="1890" w:type="dxa"/>
            <w:vAlign w:val="bottom"/>
          </w:tcPr>
          <w:p w14:paraId="43BA4433" w14:textId="7EFDC1E9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Pied-billed grebe</w:t>
            </w:r>
          </w:p>
        </w:tc>
        <w:tc>
          <w:tcPr>
            <w:tcW w:w="1084" w:type="dxa"/>
            <w:vAlign w:val="bottom"/>
          </w:tcPr>
          <w:p w14:paraId="5BD726FA" w14:textId="67ADFF20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67FF257A" w14:textId="4F4DCD4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424D9F4C" w14:textId="1163A5D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bottom"/>
          </w:tcPr>
          <w:p w14:paraId="36E5089E" w14:textId="55483179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0B885F5B" w14:textId="56CE50A8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9BEE441" w14:textId="68130EAB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CB322D" w:rsidRPr="00AD229E" w14:paraId="43FDE2DA" w14:textId="77777777" w:rsidTr="00210F27">
        <w:tc>
          <w:tcPr>
            <w:tcW w:w="1890" w:type="dxa"/>
            <w:vAlign w:val="bottom"/>
          </w:tcPr>
          <w:p w14:paraId="630C5AE7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6C08312C" w14:textId="192158CD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11535C59" w14:textId="76C8A67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60A8372" w14:textId="36DD8D9C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1C618056" w14:textId="4D9ECF77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63852780" w14:textId="470EADC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bottom"/>
          </w:tcPr>
          <w:p w14:paraId="0649458D" w14:textId="6A000FEE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210F27" w:rsidRPr="00AD229E" w14:paraId="351F26A1" w14:textId="77777777" w:rsidTr="00210F27">
        <w:tc>
          <w:tcPr>
            <w:tcW w:w="1890" w:type="dxa"/>
            <w:vAlign w:val="bottom"/>
          </w:tcPr>
          <w:p w14:paraId="5911AF35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67B6AD5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7BE3A68" w14:textId="77777777" w:rsidR="003240DA" w:rsidRPr="00B220C9" w:rsidRDefault="003240DA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1.013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0.972</w:t>
            </w:r>
          </w:p>
        </w:tc>
        <w:tc>
          <w:tcPr>
            <w:tcW w:w="0" w:type="auto"/>
            <w:vAlign w:val="bottom"/>
          </w:tcPr>
          <w:p w14:paraId="77D37721" w14:textId="01C6A6CA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0334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1.952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 xml:space="preserve">p = </w:t>
            </w:r>
            <w:r w:rsidR="000334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0334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517</w:t>
            </w:r>
          </w:p>
        </w:tc>
        <w:tc>
          <w:tcPr>
            <w:tcW w:w="0" w:type="auto"/>
            <w:vAlign w:val="bottom"/>
          </w:tcPr>
          <w:p w14:paraId="068E148B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0.778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0.994</w:t>
            </w:r>
          </w:p>
        </w:tc>
        <w:tc>
          <w:tcPr>
            <w:tcW w:w="0" w:type="auto"/>
            <w:vAlign w:val="bottom"/>
          </w:tcPr>
          <w:p w14:paraId="13B6CD2C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-1.936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0.528</w:t>
            </w:r>
          </w:p>
        </w:tc>
        <w:tc>
          <w:tcPr>
            <w:tcW w:w="0" w:type="auto"/>
            <w:vAlign w:val="bottom"/>
          </w:tcPr>
          <w:p w14:paraId="66E9DF0F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0733D1B7" w14:textId="28F9BDF7" w:rsidTr="00210F27">
        <w:tc>
          <w:tcPr>
            <w:tcW w:w="1890" w:type="dxa"/>
            <w:vAlign w:val="bottom"/>
          </w:tcPr>
          <w:p w14:paraId="60225463" w14:textId="1B7DD986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Sora</w:t>
            </w:r>
          </w:p>
        </w:tc>
        <w:tc>
          <w:tcPr>
            <w:tcW w:w="1084" w:type="dxa"/>
            <w:vAlign w:val="bottom"/>
          </w:tcPr>
          <w:p w14:paraId="200C3455" w14:textId="31602898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0F40569B" w14:textId="3A43350F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bottom"/>
          </w:tcPr>
          <w:p w14:paraId="324734DA" w14:textId="2C23C61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bottom"/>
          </w:tcPr>
          <w:p w14:paraId="70C3600A" w14:textId="246DA151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bottom"/>
          </w:tcPr>
          <w:p w14:paraId="12485F77" w14:textId="5BB18378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830735" w14:textId="2AE417CB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57</w:t>
            </w:r>
          </w:p>
        </w:tc>
      </w:tr>
      <w:tr w:rsidR="00CB322D" w:rsidRPr="00AD229E" w14:paraId="4FDA5B00" w14:textId="77777777" w:rsidTr="00210F27">
        <w:tc>
          <w:tcPr>
            <w:tcW w:w="1890" w:type="dxa"/>
            <w:vAlign w:val="bottom"/>
          </w:tcPr>
          <w:p w14:paraId="1D5E6897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49DF2B2B" w14:textId="51022131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1187E0F3" w14:textId="169CAA22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bottom"/>
          </w:tcPr>
          <w:p w14:paraId="24CD72F7" w14:textId="7373BCDE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bottom"/>
          </w:tcPr>
          <w:p w14:paraId="78C03968" w14:textId="4F2B3116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bottom"/>
          </w:tcPr>
          <w:p w14:paraId="01673628" w14:textId="51CF1274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0" w:type="auto"/>
            <w:vAlign w:val="bottom"/>
          </w:tcPr>
          <w:p w14:paraId="6F955B3E" w14:textId="1FE87AA7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84</w:t>
            </w:r>
          </w:p>
        </w:tc>
      </w:tr>
      <w:tr w:rsidR="00210F27" w:rsidRPr="00AD229E" w14:paraId="30214C93" w14:textId="77777777" w:rsidTr="00210F27">
        <w:tc>
          <w:tcPr>
            <w:tcW w:w="1890" w:type="dxa"/>
            <w:vAlign w:val="bottom"/>
          </w:tcPr>
          <w:p w14:paraId="5E2A2CE7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30976C2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D1DA5F9" w14:textId="7BC2F9A6" w:rsidR="0003340F" w:rsidRPr="00B220C9" w:rsidRDefault="0003340F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0.318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1.000</w:t>
            </w:r>
          </w:p>
        </w:tc>
        <w:tc>
          <w:tcPr>
            <w:tcW w:w="0" w:type="auto"/>
            <w:vAlign w:val="bottom"/>
          </w:tcPr>
          <w:p w14:paraId="257535D3" w14:textId="61C31351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1.326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0.888</w:t>
            </w:r>
          </w:p>
        </w:tc>
        <w:tc>
          <w:tcPr>
            <w:tcW w:w="0" w:type="auto"/>
            <w:vAlign w:val="bottom"/>
          </w:tcPr>
          <w:p w14:paraId="1C9E9694" w14:textId="16BE003E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-2.385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0.255</w:t>
            </w:r>
          </w:p>
        </w:tc>
        <w:tc>
          <w:tcPr>
            <w:tcW w:w="0" w:type="auto"/>
            <w:vAlign w:val="bottom"/>
          </w:tcPr>
          <w:p w14:paraId="0B0364B7" w14:textId="32CB3FF9" w:rsidR="0003340F" w:rsidRPr="0003340F" w:rsidRDefault="0003340F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193</w:t>
            </w: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-3.373</w:t>
            </w: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= 0.020</w:t>
            </w:r>
          </w:p>
        </w:tc>
        <w:tc>
          <w:tcPr>
            <w:tcW w:w="0" w:type="auto"/>
            <w:vAlign w:val="bottom"/>
          </w:tcPr>
          <w:p w14:paraId="1C3B75C2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21C64C21" w14:textId="710013FA" w:rsidTr="00210F27">
        <w:tc>
          <w:tcPr>
            <w:tcW w:w="1890" w:type="dxa"/>
            <w:vAlign w:val="bottom"/>
          </w:tcPr>
          <w:p w14:paraId="6A010A1B" w14:textId="0BF2D62D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Virginia Rail</w:t>
            </w:r>
          </w:p>
        </w:tc>
        <w:tc>
          <w:tcPr>
            <w:tcW w:w="1084" w:type="dxa"/>
            <w:vAlign w:val="bottom"/>
          </w:tcPr>
          <w:p w14:paraId="44EDA997" w14:textId="77C38AB6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6C8FE264" w14:textId="13379B18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66ECFCAE" w14:textId="3A21804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bottom"/>
          </w:tcPr>
          <w:p w14:paraId="2CA67DD9" w14:textId="4706EC8A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bottom"/>
          </w:tcPr>
          <w:p w14:paraId="0A36B11F" w14:textId="1003C71B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35AA15" w14:textId="471977D2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CB322D" w:rsidRPr="00AD229E" w14:paraId="67AE03BC" w14:textId="77777777" w:rsidTr="00210F27">
        <w:tc>
          <w:tcPr>
            <w:tcW w:w="1890" w:type="dxa"/>
            <w:vAlign w:val="bottom"/>
          </w:tcPr>
          <w:p w14:paraId="5F556B32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6AFE4563" w14:textId="23AD6A9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37B8DA35" w14:textId="2403A2FA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4997E4D1" w14:textId="32438999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331FD4A" w14:textId="6260B84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0FCEF825" w14:textId="605D8C26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bottom"/>
          </w:tcPr>
          <w:p w14:paraId="12126B60" w14:textId="76B28259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</w:tr>
      <w:tr w:rsidR="00210F27" w:rsidRPr="00AD229E" w14:paraId="6B6E909C" w14:textId="77777777" w:rsidTr="00210F27">
        <w:tc>
          <w:tcPr>
            <w:tcW w:w="1890" w:type="dxa"/>
            <w:vAlign w:val="bottom"/>
          </w:tcPr>
          <w:p w14:paraId="3C47DE8F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2C31DC42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FDB8E52" w14:textId="7F7DE889" w:rsidR="0003340F" w:rsidRPr="00B220C9" w:rsidRDefault="0003340F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-1.230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0.922</w:t>
            </w:r>
          </w:p>
        </w:tc>
        <w:tc>
          <w:tcPr>
            <w:tcW w:w="0" w:type="auto"/>
            <w:vAlign w:val="bottom"/>
          </w:tcPr>
          <w:p w14:paraId="74EF980F" w14:textId="3E64AD75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1.106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955</w:t>
            </w:r>
          </w:p>
        </w:tc>
        <w:tc>
          <w:tcPr>
            <w:tcW w:w="0" w:type="auto"/>
            <w:vAlign w:val="bottom"/>
          </w:tcPr>
          <w:p w14:paraId="26A9611A" w14:textId="628B996D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-0.884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987</w:t>
            </w:r>
          </w:p>
        </w:tc>
        <w:tc>
          <w:tcPr>
            <w:tcW w:w="0" w:type="auto"/>
            <w:vAlign w:val="bottom"/>
          </w:tcPr>
          <w:p w14:paraId="4AFEDA6B" w14:textId="1D478898" w:rsidR="0003340F" w:rsidRPr="00210F27" w:rsidRDefault="0003340F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193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</w:t>
            </w:r>
            <w:r w:rsidR="00210F27"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-3.167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= 0.0</w:t>
            </w:r>
            <w:r w:rsidR="00210F27"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0" w:type="auto"/>
            <w:vAlign w:val="bottom"/>
          </w:tcPr>
          <w:p w14:paraId="2E0E08A6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62E52933" w14:textId="6E1A3E3D" w:rsidTr="00210F27">
        <w:tc>
          <w:tcPr>
            <w:tcW w:w="1890" w:type="dxa"/>
            <w:vAlign w:val="bottom"/>
          </w:tcPr>
          <w:p w14:paraId="4F635445" w14:textId="502F0F3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084" w:type="dxa"/>
            <w:vAlign w:val="bottom"/>
          </w:tcPr>
          <w:p w14:paraId="30A4C371" w14:textId="79DA6F7A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3BEAA0DD" w14:textId="3694B8F8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</w:p>
        </w:tc>
        <w:tc>
          <w:tcPr>
            <w:tcW w:w="0" w:type="auto"/>
            <w:vAlign w:val="bottom"/>
          </w:tcPr>
          <w:p w14:paraId="332A1DD2" w14:textId="5D01FA88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0" w:type="auto"/>
            <w:vAlign w:val="bottom"/>
          </w:tcPr>
          <w:p w14:paraId="71C6CB77" w14:textId="79107677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0" w:type="auto"/>
            <w:vAlign w:val="bottom"/>
          </w:tcPr>
          <w:p w14:paraId="72788DB0" w14:textId="62AB9013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bottom"/>
          </w:tcPr>
          <w:p w14:paraId="15E083B7" w14:textId="5583A946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252</w:t>
            </w:r>
          </w:p>
        </w:tc>
      </w:tr>
      <w:tr w:rsidR="00210F27" w:rsidRPr="00AD229E" w14:paraId="73084BCA" w14:textId="77777777" w:rsidTr="00433EAF">
        <w:tc>
          <w:tcPr>
            <w:tcW w:w="1890" w:type="dxa"/>
            <w:vAlign w:val="bottom"/>
          </w:tcPr>
          <w:p w14:paraId="616C5B35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4F3ECFA" w14:textId="4BF39FCB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6CD6FBCC" w14:textId="566D3CE0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63</w:t>
            </w:r>
          </w:p>
        </w:tc>
        <w:tc>
          <w:tcPr>
            <w:tcW w:w="0" w:type="auto"/>
            <w:vAlign w:val="bottom"/>
          </w:tcPr>
          <w:p w14:paraId="0E86BE2B" w14:textId="67EFF136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  <w:tc>
          <w:tcPr>
            <w:tcW w:w="0" w:type="auto"/>
            <w:vAlign w:val="bottom"/>
          </w:tcPr>
          <w:p w14:paraId="623A313D" w14:textId="45F41259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85</w:t>
            </w:r>
          </w:p>
        </w:tc>
        <w:tc>
          <w:tcPr>
            <w:tcW w:w="0" w:type="auto"/>
            <w:vAlign w:val="bottom"/>
          </w:tcPr>
          <w:p w14:paraId="6D7FE526" w14:textId="562A863F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71</w:t>
            </w:r>
          </w:p>
        </w:tc>
        <w:tc>
          <w:tcPr>
            <w:tcW w:w="0" w:type="auto"/>
            <w:vAlign w:val="bottom"/>
          </w:tcPr>
          <w:p w14:paraId="5E86C389" w14:textId="4DC60EDD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272</w:t>
            </w:r>
          </w:p>
        </w:tc>
      </w:tr>
      <w:tr w:rsidR="00210F27" w:rsidRPr="00AD229E" w14:paraId="31BABC88" w14:textId="77777777" w:rsidTr="00433EAF"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BAA0A8B" w14:textId="77777777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vAlign w:val="bottom"/>
          </w:tcPr>
          <w:p w14:paraId="15632F4B" w14:textId="77777777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91A1DF3" w14:textId="4FE5088C" w:rsidR="00210F27" w:rsidRPr="00B220C9" w:rsidRDefault="00210F27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000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0.649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9FBB49E" w14:textId="6EAEAE61" w:rsidR="00210F27" w:rsidRPr="00210F27" w:rsidRDefault="00210F27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1000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3.547 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= 0.010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84CD3DC" w14:textId="665BFCB2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000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-2.326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0.280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6687D2E" w14:textId="2DD9635B" w:rsidR="00210F27" w:rsidRPr="00210F27" w:rsidRDefault="00210F27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1000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-5.574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&lt; 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1973AE1" w14:textId="77777777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15B1465" w14:textId="77777777" w:rsidR="00CE3ED0" w:rsidRPr="00AD229E" w:rsidRDefault="00CE3ED0">
      <w:pPr>
        <w:rPr>
          <w:rFonts w:ascii="Times New Roman" w:hAnsi="Times New Roman" w:cs="Times New Roman"/>
          <w:sz w:val="22"/>
          <w:szCs w:val="22"/>
        </w:rPr>
      </w:pPr>
    </w:p>
    <w:sectPr w:rsidR="00CE3ED0" w:rsidRPr="00AD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cher, Althea A">
    <w15:presenceInfo w15:providerId="AD" w15:userId="S::ry4108yy@minnstate.edu::a2ecb4f7-eba6-43e3-bc0a-3d0745b27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D0"/>
    <w:rsid w:val="0003340F"/>
    <w:rsid w:val="00040C34"/>
    <w:rsid w:val="000943DD"/>
    <w:rsid w:val="00153F95"/>
    <w:rsid w:val="00172A45"/>
    <w:rsid w:val="001F3793"/>
    <w:rsid w:val="00210F27"/>
    <w:rsid w:val="003240DA"/>
    <w:rsid w:val="00433EAF"/>
    <w:rsid w:val="00454363"/>
    <w:rsid w:val="0050668B"/>
    <w:rsid w:val="005E15F2"/>
    <w:rsid w:val="00A8427A"/>
    <w:rsid w:val="00AD229E"/>
    <w:rsid w:val="00B0603D"/>
    <w:rsid w:val="00B220C9"/>
    <w:rsid w:val="00CB322D"/>
    <w:rsid w:val="00CE3ED0"/>
    <w:rsid w:val="00D97F59"/>
    <w:rsid w:val="00D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A089"/>
  <w15:chartTrackingRefBased/>
  <w15:docId w15:val="{0DE62812-FFBE-3F44-9637-5A841BD6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5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Archer, Althea A</dc:creator>
  <cp:keywords/>
  <dc:description/>
  <cp:lastModifiedBy>Archer, Althea A</cp:lastModifiedBy>
  <cp:revision>3</cp:revision>
  <dcterms:created xsi:type="dcterms:W3CDTF">2022-06-15T16:21:00Z</dcterms:created>
  <dcterms:modified xsi:type="dcterms:W3CDTF">2022-06-20T18:22:00Z</dcterms:modified>
</cp:coreProperties>
</file>
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08EA5" w14:textId="77777777" w:rsidR="00346C8B" w:rsidRDefault="00346C8B" w:rsidP="00346C8B">
      <w:pPr>
        <w:spacing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E2D505F" w14:textId="77777777" w:rsidR="00346C8B" w:rsidRDefault="00346C8B" w:rsidP="00346C8B">
      <w:pPr>
        <w:spacing w:line="480" w:lineRule="auto"/>
        <w:rPr>
          <w:rFonts w:ascii="Times New Roman" w:eastAsia="Times New Roman" w:hAnsi="Times New Roman" w:cs="Times New Roman"/>
          <w:bCs/>
          <w:color w:val="272727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272727"/>
          <w:sz w:val="24"/>
          <w:szCs w:val="24"/>
        </w:rPr>
        <w:drawing>
          <wp:inline distT="0" distB="0" distL="0" distR="0" wp14:anchorId="3B07C857" wp14:editId="349D78DD">
            <wp:extent cx="548640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ResultsCombo-1 version 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0CDF" w14:textId="080E6C8C" w:rsidR="00BC2271" w:rsidRPr="00346C8B" w:rsidRDefault="00346C8B" w:rsidP="00346C8B">
      <w:pPr>
        <w:spacing w:line="48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C3161">
        <w:rPr>
          <w:rFonts w:ascii="Times New Roman" w:eastAsia="Times New Roman" w:hAnsi="Times New Roman" w:cs="Times New Roman"/>
          <w:bCs/>
          <w:color w:val="272727"/>
          <w:sz w:val="24"/>
          <w:szCs w:val="24"/>
        </w:rPr>
        <w:t>Figure 3.</w:t>
      </w:r>
      <w:r w:rsidRPr="79BB832A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Expected mean </w:t>
      </w:r>
      <w:proofErr w:type="spellStart"/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marshbird</w:t>
      </w:r>
      <w:proofErr w:type="spellEnd"/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counts</w:t>
      </w:r>
      <w:r w:rsidRPr="006255C4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(</w:t>
      </w:r>
      <w:r w:rsidR="00817A68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upper panel; </w:t>
      </w: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error </w:t>
      </w:r>
      <w:r w:rsidRPr="006255C4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bars represent </w:t>
      </w:r>
      <w:del w:id="0" w:author="Archer, Althea A" w:date="2023-02-24T12:13:00Z">
        <w:r w:rsidRPr="006255C4" w:rsidDel="003E5503">
          <w:rPr>
            <w:rFonts w:ascii="Times New Roman" w:eastAsia="Calibri" w:hAnsi="Times New Roman" w:cs="Times New Roman"/>
            <w:bCs/>
            <w:color w:val="000000" w:themeColor="text1"/>
            <w:sz w:val="24"/>
            <w:szCs w:val="24"/>
          </w:rPr>
          <w:delText>90</w:delText>
        </w:r>
      </w:del>
      <w:ins w:id="1" w:author="Archer, Althea A" w:date="2023-02-24T12:13:00Z">
        <w:r w:rsidR="003E5503" w:rsidRPr="006255C4">
          <w:rPr>
            <w:rFonts w:ascii="Times New Roman" w:eastAsia="Calibri" w:hAnsi="Times New Roman" w:cs="Times New Roman"/>
            <w:bCs/>
            <w:color w:val="000000" w:themeColor="text1"/>
            <w:sz w:val="24"/>
            <w:szCs w:val="24"/>
          </w:rPr>
          <w:t>9</w:t>
        </w:r>
        <w:r w:rsidR="003E5503">
          <w:rPr>
            <w:rFonts w:ascii="Times New Roman" w:eastAsia="Calibri" w:hAnsi="Times New Roman" w:cs="Times New Roman"/>
            <w:bCs/>
            <w:color w:val="000000" w:themeColor="text1"/>
            <w:sz w:val="24"/>
            <w:szCs w:val="24"/>
          </w:rPr>
          <w:t>5</w:t>
        </w:r>
      </w:ins>
      <w:r w:rsidRPr="006255C4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% confidence interval)</w:t>
      </w: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6255C4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within years 2015 to 2018 </w:t>
      </w: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in</w:t>
      </w:r>
      <w:r w:rsidRPr="006255C4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817A68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9 study sites that included both </w:t>
      </w:r>
      <w:r w:rsidRPr="006255C4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treatment </w:t>
      </w:r>
      <w:r w:rsidR="00817A68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(areas treated with herbicide) </w:t>
      </w:r>
      <w:r w:rsidRPr="006255C4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and control </w:t>
      </w:r>
      <w:r w:rsidR="00817A68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(areas not treated with herbicide) survey locations</w:t>
      </w:r>
      <w:r w:rsidRPr="006255C4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in northwestern Minnesota, USA</w:t>
      </w: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,</w:t>
      </w:r>
      <w:r w:rsidRPr="006255C4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and the difference between expected mean </w:t>
      </w:r>
      <w:proofErr w:type="spellStart"/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marshbird</w:t>
      </w:r>
      <w:proofErr w:type="spellEnd"/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counts </w:t>
      </w:r>
      <w:r w:rsidR="00817A68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(lower panel) </w:t>
      </w:r>
      <w:r w:rsidRPr="006255C4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for 5 species of </w:t>
      </w:r>
      <w:proofErr w:type="spellStart"/>
      <w:r w:rsidRPr="006255C4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marshbirds</w:t>
      </w:r>
      <w:proofErr w:type="spellEnd"/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[American bittern (AMBI), least bittern (LEBI), pied-billed grebe (PBGR), sora (SORA), and Virginia rail (VIRA)]</w:t>
      </w:r>
      <w:r w:rsidRPr="006255C4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. We evaluated whether herbicide application affected mean </w:t>
      </w:r>
      <w:proofErr w:type="spellStart"/>
      <w:r w:rsidRPr="006255C4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marshbird</w:t>
      </w:r>
      <w:proofErr w:type="spellEnd"/>
      <w:r w:rsidRPr="006255C4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counts by conducting surveys during spring breeding seasons at treatment and control </w:t>
      </w:r>
      <w:r w:rsidR="00817A68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survey locations</w:t>
      </w:r>
      <w:r w:rsidR="00817A68" w:rsidRPr="006255C4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6255C4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and evaluated change in number of detections from </w:t>
      </w: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the spring </w:t>
      </w:r>
      <w:r w:rsidRPr="006255C4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before to 3 </w:t>
      </w: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springs</w:t>
      </w:r>
      <w:r w:rsidRPr="006255C4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after herbicide application (2015 – 2018). Statistical results are pairwise comparisons between the mean expected counts </w:t>
      </w:r>
      <w:r w:rsidR="00817A68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at</w:t>
      </w:r>
      <w:r w:rsidRPr="006255C4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control </w:t>
      </w:r>
      <w:r w:rsidR="00817A68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and treatment survey locations within study sites</w:t>
      </w:r>
      <w:r w:rsidRPr="006255C4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based on a generalized linear mixed model with plot as a random </w:t>
      </w:r>
      <w:r w:rsidRPr="006255C4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lastRenderedPageBreak/>
        <w:t>effect and a treatment-by-year interaction that was run for each individual species (log lin</w:t>
      </w: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k, Poisson family). Asterisks represent significant treatment effects at </w:t>
      </w:r>
      <w:r>
        <w:rPr>
          <w:rFonts w:ascii="Times New Roman" w:eastAsia="Calibri" w:hAnsi="Times New Roman" w:cs="Times New Roman"/>
          <w:bCs/>
          <w:i/>
          <w:color w:val="000000" w:themeColor="text1"/>
          <w:sz w:val="24"/>
          <w:szCs w:val="24"/>
        </w:rPr>
        <w:t>P</w:t>
      </w: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&lt; 0.</w:t>
      </w:r>
      <w:del w:id="2" w:author="Archer, Althea A" w:date="2023-02-24T12:13:00Z">
        <w:r w:rsidDel="003E5503">
          <w:rPr>
            <w:rFonts w:ascii="Times New Roman" w:eastAsia="Calibri" w:hAnsi="Times New Roman" w:cs="Times New Roman"/>
            <w:bCs/>
            <w:color w:val="000000" w:themeColor="text1"/>
            <w:sz w:val="24"/>
            <w:szCs w:val="24"/>
          </w:rPr>
          <w:delText>10</w:delText>
        </w:r>
      </w:del>
      <w:ins w:id="3" w:author="Archer, Althea A" w:date="2023-02-24T12:13:00Z">
        <w:r w:rsidR="003E5503">
          <w:rPr>
            <w:rFonts w:ascii="Times New Roman" w:eastAsia="Calibri" w:hAnsi="Times New Roman" w:cs="Times New Roman"/>
            <w:bCs/>
            <w:color w:val="000000" w:themeColor="text1"/>
            <w:sz w:val="24"/>
            <w:szCs w:val="24"/>
          </w:rPr>
          <w:t>05</w:t>
        </w:r>
      </w:ins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.</w:t>
      </w:r>
    </w:p>
    <w:sectPr w:rsidR="00BC2271" w:rsidRPr="00346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cher, Althea A">
    <w15:presenceInfo w15:providerId="AD" w15:userId="S::aaarcher@usgs.gov::6656023f-c3b2-403a-8d36-b460a49b33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C8B"/>
    <w:rsid w:val="00346C8B"/>
    <w:rsid w:val="003E5503"/>
    <w:rsid w:val="00612AC1"/>
    <w:rsid w:val="00817A68"/>
    <w:rsid w:val="00BC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A528B"/>
  <w15:chartTrackingRefBased/>
  <w15:docId w15:val="{8B40BCED-45F3-4211-A1C9-777D359A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C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3E5503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Archer, Althea A</cp:lastModifiedBy>
  <cp:revision>4</cp:revision>
  <dcterms:created xsi:type="dcterms:W3CDTF">2023-02-17T21:19:00Z</dcterms:created>
  <dcterms:modified xsi:type="dcterms:W3CDTF">2023-02-24T18:13:00Z</dcterms:modified>
</cp:coreProperties>
</file>
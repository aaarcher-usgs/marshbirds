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1157" w14:textId="7E772A45" w:rsidR="00327253" w:rsidRPr="00327253" w:rsidRDefault="00327253" w:rsidP="00F67E8F">
      <w:pPr>
        <w:keepNext/>
        <w:keepLines/>
        <w:suppressLineNumbers/>
        <w:spacing w:before="40" w:line="240" w:lineRule="auto"/>
        <w:jc w:val="center"/>
        <w:outlineLvl w:val="1"/>
        <w:rPr>
          <w:rFonts w:ascii="Times New Roman" w:eastAsia="Times New Roman" w:hAnsi="Times New Roman" w:cs="Times New Roman"/>
          <w:b/>
          <w:bCs/>
          <w:i/>
          <w:color w:val="000000"/>
          <w:sz w:val="24"/>
          <w:szCs w:val="26"/>
        </w:rPr>
      </w:pPr>
      <w:bookmarkStart w:id="0" w:name="_Toc64313818"/>
      <w:r w:rsidRPr="00327253">
        <w:rPr>
          <w:rStyle w:val="auto-label"/>
          <w:i/>
        </w:rPr>
        <w:t xml:space="preserve">This draft manuscript is distributed solely for purposes of scientific peer review. Its content is deliberative and </w:t>
      </w:r>
      <w:proofErr w:type="spellStart"/>
      <w:r w:rsidRPr="00327253">
        <w:rPr>
          <w:rStyle w:val="auto-label"/>
          <w:i/>
        </w:rPr>
        <w:t>predecisional</w:t>
      </w:r>
      <w:proofErr w:type="spellEnd"/>
      <w:r w:rsidRPr="00327253">
        <w:rPr>
          <w:rStyle w:val="auto-label"/>
          <w:i/>
        </w:rPr>
        <w:t>, so it must not be disclosed or released by reviewers. Because the manuscript has not yet been approved for publication by the U.S. Geological Survey (USGS), it does not represent any official USGS finding or policy.</w:t>
      </w:r>
    </w:p>
    <w:p w14:paraId="217470AA" w14:textId="77777777" w:rsidR="00327253" w:rsidRDefault="00327253" w:rsidP="00327253">
      <w:pPr>
        <w:keepNext/>
        <w:keepLines/>
        <w:suppressLineNumbers/>
        <w:spacing w:before="40" w:line="480" w:lineRule="auto"/>
        <w:outlineLvl w:val="1"/>
        <w:rPr>
          <w:rFonts w:ascii="Times New Roman" w:eastAsia="Times New Roman" w:hAnsi="Times New Roman" w:cs="Times New Roman"/>
          <w:b/>
          <w:bCs/>
          <w:color w:val="000000"/>
          <w:sz w:val="24"/>
          <w:szCs w:val="26"/>
        </w:rPr>
      </w:pPr>
    </w:p>
    <w:p w14:paraId="0D8EDE57" w14:textId="1EB4CC18" w:rsidR="009857E2" w:rsidRDefault="00CB348A"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15</w:t>
      </w:r>
      <w:r w:rsidR="00297BE2">
        <w:rPr>
          <w:rFonts w:ascii="Times New Roman" w:eastAsia="Times New Roman" w:hAnsi="Times New Roman" w:cs="Times New Roman"/>
          <w:bCs/>
          <w:color w:val="000000"/>
          <w:sz w:val="24"/>
          <w:szCs w:val="26"/>
        </w:rPr>
        <w:t xml:space="preserve"> </w:t>
      </w:r>
      <w:r>
        <w:rPr>
          <w:rFonts w:ascii="Times New Roman" w:eastAsia="Times New Roman" w:hAnsi="Times New Roman" w:cs="Times New Roman"/>
          <w:bCs/>
          <w:color w:val="000000"/>
          <w:sz w:val="24"/>
          <w:szCs w:val="26"/>
        </w:rPr>
        <w:t>July</w:t>
      </w:r>
      <w:r w:rsidR="008A1167" w:rsidRPr="009857E2">
        <w:rPr>
          <w:rFonts w:ascii="Times New Roman" w:eastAsia="Times New Roman" w:hAnsi="Times New Roman" w:cs="Times New Roman"/>
          <w:bCs/>
          <w:color w:val="000000"/>
          <w:sz w:val="24"/>
          <w:szCs w:val="26"/>
        </w:rPr>
        <w:t xml:space="preserve"> </w:t>
      </w:r>
      <w:r w:rsidR="009857E2" w:rsidRPr="009857E2">
        <w:rPr>
          <w:rFonts w:ascii="Times New Roman" w:eastAsia="Times New Roman" w:hAnsi="Times New Roman" w:cs="Times New Roman"/>
          <w:bCs/>
          <w:color w:val="000000"/>
          <w:sz w:val="24"/>
          <w:szCs w:val="26"/>
        </w:rPr>
        <w:t>202</w:t>
      </w:r>
      <w:r w:rsidR="008A1167">
        <w:rPr>
          <w:rFonts w:ascii="Times New Roman" w:eastAsia="Times New Roman" w:hAnsi="Times New Roman" w:cs="Times New Roman"/>
          <w:bCs/>
          <w:color w:val="000000"/>
          <w:sz w:val="24"/>
          <w:szCs w:val="26"/>
        </w:rPr>
        <w:t>2</w:t>
      </w:r>
    </w:p>
    <w:p w14:paraId="0F4075D9" w14:textId="210E7E0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David E. Andersen</w:t>
      </w:r>
    </w:p>
    <w:p w14:paraId="4405868B" w14:textId="7AAE2F4F"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U.S. Geological Survey, Minnesota Cooperative Fish and Wildlife Research Unit</w:t>
      </w:r>
    </w:p>
    <w:p w14:paraId="0759DCCB" w14:textId="26AB4C77"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200 Hodson Hall</w:t>
      </w:r>
    </w:p>
    <w:p w14:paraId="14A129F4" w14:textId="250CA219"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1980 </w:t>
      </w:r>
      <w:proofErr w:type="spellStart"/>
      <w:r>
        <w:rPr>
          <w:rFonts w:ascii="Times New Roman" w:eastAsia="Times New Roman" w:hAnsi="Times New Roman" w:cs="Times New Roman"/>
          <w:bCs/>
          <w:color w:val="000000"/>
          <w:sz w:val="24"/>
          <w:szCs w:val="26"/>
        </w:rPr>
        <w:t>Folwell</w:t>
      </w:r>
      <w:proofErr w:type="spellEnd"/>
      <w:r>
        <w:rPr>
          <w:rFonts w:ascii="Times New Roman" w:eastAsia="Times New Roman" w:hAnsi="Times New Roman" w:cs="Times New Roman"/>
          <w:bCs/>
          <w:color w:val="000000"/>
          <w:sz w:val="24"/>
          <w:szCs w:val="26"/>
        </w:rPr>
        <w:t xml:space="preserve"> Avenue</w:t>
      </w:r>
    </w:p>
    <w:p w14:paraId="70B364E8" w14:textId="4B369363"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St. Paul, MN  55108</w:t>
      </w:r>
    </w:p>
    <w:p w14:paraId="07C12B57" w14:textId="4F89FAC5"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(612) 626-1222</w:t>
      </w:r>
    </w:p>
    <w:p w14:paraId="7B664482" w14:textId="14EF0DD0" w:rsidR="009857E2" w:rsidRDefault="00000000" w:rsidP="009857E2">
      <w:pPr>
        <w:keepNext/>
        <w:keepLines/>
        <w:spacing w:before="40" w:line="240" w:lineRule="auto"/>
        <w:outlineLvl w:val="1"/>
        <w:rPr>
          <w:rFonts w:ascii="Times New Roman" w:eastAsia="Times New Roman" w:hAnsi="Times New Roman" w:cs="Times New Roman"/>
          <w:bCs/>
          <w:color w:val="000000"/>
          <w:sz w:val="24"/>
          <w:szCs w:val="26"/>
        </w:rPr>
      </w:pPr>
      <w:hyperlink r:id="rId7" w:history="1">
        <w:r w:rsidR="009857E2" w:rsidRPr="00A77172">
          <w:rPr>
            <w:rStyle w:val="Hyperlink"/>
            <w:rFonts w:ascii="Times New Roman" w:eastAsia="Times New Roman" w:hAnsi="Times New Roman" w:cs="Times New Roman"/>
            <w:bCs/>
            <w:sz w:val="24"/>
            <w:szCs w:val="26"/>
          </w:rPr>
          <w:t>dea@umn.edu</w:t>
        </w:r>
      </w:hyperlink>
    </w:p>
    <w:p w14:paraId="529ABFE2" w14:textId="25A6FCB6" w:rsidR="009857E2"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p>
    <w:p w14:paraId="12398718" w14:textId="7EF63D9E" w:rsidR="009857E2" w:rsidRPr="0042798F" w:rsidRDefault="009857E2" w:rsidP="009857E2">
      <w:pPr>
        <w:keepNext/>
        <w:keepLines/>
        <w:spacing w:before="40" w:line="240" w:lineRule="auto"/>
        <w:outlineLvl w:val="1"/>
        <w:rPr>
          <w:rFonts w:ascii="Times New Roman" w:eastAsia="Times New Roman" w:hAnsi="Times New Roman" w:cs="Times New Roman"/>
          <w:bCs/>
          <w:color w:val="000000"/>
          <w:sz w:val="24"/>
          <w:szCs w:val="26"/>
        </w:rPr>
      </w:pPr>
      <w:r>
        <w:rPr>
          <w:rFonts w:ascii="Times New Roman" w:eastAsia="Times New Roman" w:hAnsi="Times New Roman" w:cs="Times New Roman"/>
          <w:bCs/>
          <w:color w:val="000000"/>
          <w:sz w:val="24"/>
          <w:szCs w:val="26"/>
        </w:rPr>
        <w:t xml:space="preserve">RH: Hill et al. ∙ </w:t>
      </w:r>
      <w:proofErr w:type="spellStart"/>
      <w:r>
        <w:rPr>
          <w:rFonts w:ascii="Times New Roman" w:eastAsia="Times New Roman" w:hAnsi="Times New Roman" w:cs="Times New Roman"/>
          <w:bCs/>
          <w:color w:val="000000"/>
          <w:sz w:val="24"/>
          <w:szCs w:val="26"/>
        </w:rPr>
        <w:t>Marshbirds</w:t>
      </w:r>
      <w:proofErr w:type="spellEnd"/>
      <w:r>
        <w:rPr>
          <w:rFonts w:ascii="Times New Roman" w:eastAsia="Times New Roman" w:hAnsi="Times New Roman" w:cs="Times New Roman"/>
          <w:bCs/>
          <w:color w:val="000000"/>
          <w:sz w:val="24"/>
          <w:szCs w:val="26"/>
        </w:rPr>
        <w:t xml:space="preserve"> and Invasive Cattail Control</w:t>
      </w:r>
    </w:p>
    <w:p w14:paraId="750E2F5B" w14:textId="77777777" w:rsidR="009857E2" w:rsidRDefault="009857E2" w:rsidP="0050313E">
      <w:pPr>
        <w:keepNext/>
        <w:keepLines/>
        <w:spacing w:before="40" w:line="480" w:lineRule="auto"/>
        <w:outlineLvl w:val="1"/>
        <w:rPr>
          <w:rFonts w:ascii="Times New Roman" w:eastAsia="Times New Roman" w:hAnsi="Times New Roman" w:cs="Times New Roman"/>
          <w:b/>
          <w:bCs/>
          <w:color w:val="000000"/>
          <w:sz w:val="24"/>
          <w:szCs w:val="26"/>
        </w:rPr>
      </w:pPr>
    </w:p>
    <w:p w14:paraId="21E5654F" w14:textId="19067815" w:rsidR="00FE430C" w:rsidRDefault="00376256" w:rsidP="0050313E">
      <w:pPr>
        <w:keepNext/>
        <w:keepLines/>
        <w:spacing w:before="40" w:line="480" w:lineRule="auto"/>
        <w:outlineLvl w:val="1"/>
        <w:rPr>
          <w:rFonts w:ascii="Times New Roman" w:eastAsia="Times New Roman" w:hAnsi="Times New Roman" w:cs="Times New Roman"/>
          <w:b/>
          <w:bCs/>
          <w:color w:val="000000"/>
          <w:sz w:val="24"/>
          <w:szCs w:val="26"/>
        </w:rPr>
      </w:pPr>
      <w:proofErr w:type="spellStart"/>
      <w:r>
        <w:rPr>
          <w:rFonts w:ascii="Times New Roman" w:eastAsia="Times New Roman" w:hAnsi="Times New Roman" w:cs="Times New Roman"/>
          <w:b/>
          <w:bCs/>
          <w:color w:val="000000"/>
          <w:sz w:val="24"/>
          <w:szCs w:val="26"/>
        </w:rPr>
        <w:t>Marshbird</w:t>
      </w:r>
      <w:proofErr w:type="spellEnd"/>
      <w:r>
        <w:rPr>
          <w:rFonts w:ascii="Times New Roman" w:eastAsia="Times New Roman" w:hAnsi="Times New Roman" w:cs="Times New Roman"/>
          <w:b/>
          <w:bCs/>
          <w:color w:val="000000"/>
          <w:sz w:val="24"/>
          <w:szCs w:val="26"/>
        </w:rPr>
        <w:t xml:space="preserve"> Response to Herbicide Control of Cattail in N</w:t>
      </w:r>
      <w:r w:rsidR="0050313E" w:rsidRPr="0050313E">
        <w:rPr>
          <w:rFonts w:ascii="Times New Roman" w:eastAsia="Times New Roman" w:hAnsi="Times New Roman" w:cs="Times New Roman"/>
          <w:b/>
          <w:bCs/>
          <w:color w:val="000000"/>
          <w:sz w:val="24"/>
          <w:szCs w:val="26"/>
        </w:rPr>
        <w:t>orthwestern Minnesota</w:t>
      </w:r>
      <w:bookmarkEnd w:id="0"/>
    </w:p>
    <w:p w14:paraId="786C5266" w14:textId="77777777" w:rsidR="00FE430C" w:rsidRDefault="00FE430C" w:rsidP="0050313E">
      <w:pPr>
        <w:keepNext/>
        <w:keepLines/>
        <w:spacing w:before="40" w:line="480" w:lineRule="auto"/>
        <w:outlineLvl w:val="1"/>
        <w:rPr>
          <w:rFonts w:ascii="Times New Roman" w:eastAsia="Times New Roman" w:hAnsi="Times New Roman" w:cs="Times New Roman"/>
          <w:b/>
          <w:bCs/>
          <w:color w:val="000000"/>
          <w:sz w:val="24"/>
          <w:szCs w:val="26"/>
        </w:rPr>
      </w:pPr>
    </w:p>
    <w:p w14:paraId="6EA216ED" w14:textId="4A0CBF03" w:rsidR="0050313E" w:rsidRDefault="009857E2" w:rsidP="0042798F">
      <w:pPr>
        <w:keepNext/>
        <w:keepLines/>
        <w:spacing w:before="40" w:line="480" w:lineRule="auto"/>
        <w:ind w:left="720" w:hanging="720"/>
        <w:outlineLvl w:val="1"/>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themeColor="text1"/>
          <w:sz w:val="24"/>
          <w:szCs w:val="24"/>
        </w:rPr>
        <w:t>NINA</w:t>
      </w:r>
      <w:r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color w:val="000000" w:themeColor="text1"/>
          <w:sz w:val="24"/>
          <w:szCs w:val="24"/>
        </w:rPr>
        <w:t>M. H</w:t>
      </w:r>
      <w:r>
        <w:rPr>
          <w:rFonts w:ascii="Times New Roman" w:eastAsia="Times New Roman" w:hAnsi="Times New Roman" w:cs="Times New Roman"/>
          <w:color w:val="000000" w:themeColor="text1"/>
          <w:sz w:val="24"/>
          <w:szCs w:val="24"/>
        </w:rPr>
        <w:t>ILL</w:t>
      </w:r>
      <w:r>
        <w:rPr>
          <w:rStyle w:val="FootnoteReference"/>
          <w:rFonts w:ascii="Times New Roman" w:eastAsia="Times New Roman" w:hAnsi="Times New Roman" w:cs="Times New Roman"/>
          <w:color w:val="000000" w:themeColor="text1"/>
          <w:sz w:val="24"/>
          <w:szCs w:val="24"/>
        </w:rPr>
        <w:footnoteReference w:id="1"/>
      </w:r>
      <w:r w:rsidR="5DB87330" w:rsidRPr="5DB87330">
        <w:rPr>
          <w:rFonts w:ascii="Times New Roman" w:eastAsia="Times New Roman" w:hAnsi="Times New Roman" w:cs="Times New Roman"/>
          <w:color w:val="000000" w:themeColor="text1"/>
          <w:sz w:val="24"/>
          <w:szCs w:val="24"/>
        </w:rPr>
        <w:t xml:space="preserve">, </w:t>
      </w:r>
      <w:r w:rsidR="5DB87330" w:rsidRPr="5DB87330">
        <w:rPr>
          <w:rFonts w:ascii="Times New Roman" w:eastAsia="Times New Roman" w:hAnsi="Times New Roman" w:cs="Times New Roman"/>
          <w:i/>
          <w:iCs/>
          <w:color w:val="000000" w:themeColor="text1"/>
          <w:sz w:val="24"/>
          <w:szCs w:val="24"/>
        </w:rPr>
        <w:t>Minnesota Cooperative Fish and Wildlife Research Unit, Department of Fisheries, Wildlife, and Conservation Biology, University of Minnesota, St. Paul, Minnesota 55108</w:t>
      </w:r>
    </w:p>
    <w:p w14:paraId="5B56764F" w14:textId="5A10F921" w:rsidR="00FE430C" w:rsidRDefault="3AE9245D" w:rsidP="0042798F">
      <w:pPr>
        <w:keepNext/>
        <w:keepLines/>
        <w:spacing w:before="40" w:line="480" w:lineRule="auto"/>
        <w:ind w:left="720" w:hanging="720"/>
        <w:outlineLvl w:val="1"/>
        <w:rPr>
          <w:rFonts w:ascii="Times New Roman" w:eastAsia="Times New Roman" w:hAnsi="Times New Roman" w:cs="Times New Roman"/>
          <w:color w:val="000000"/>
          <w:sz w:val="24"/>
          <w:szCs w:val="24"/>
        </w:rPr>
      </w:pPr>
      <w:r w:rsidRPr="3AE9245D">
        <w:rPr>
          <w:rFonts w:ascii="Times New Roman" w:eastAsia="Times New Roman" w:hAnsi="Times New Roman" w:cs="Times New Roman"/>
          <w:color w:val="000000" w:themeColor="text1"/>
          <w:sz w:val="24"/>
          <w:szCs w:val="24"/>
        </w:rPr>
        <w:t xml:space="preserve">DOUGLAS H. JOHNSON, </w:t>
      </w:r>
      <w:r w:rsidRPr="3AE9245D">
        <w:rPr>
          <w:rFonts w:ascii="Times New Roman" w:eastAsia="Times New Roman" w:hAnsi="Times New Roman" w:cs="Times New Roman"/>
          <w:i/>
          <w:iCs/>
          <w:color w:val="000000" w:themeColor="text1"/>
          <w:sz w:val="24"/>
          <w:szCs w:val="24"/>
        </w:rPr>
        <w:t>U.S. Geological Survey, Northern Prairie Wildlife Research Center, and Department of Fisheries, Wildlife, and Conservation Biology, University of Minnesota, St. Paul, Minnesota 55108</w:t>
      </w:r>
    </w:p>
    <w:p w14:paraId="32F15F83" w14:textId="2F33737A" w:rsidR="0042798F" w:rsidRDefault="009857E2" w:rsidP="008A1167">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THOMAS </w:t>
      </w:r>
      <w:r w:rsidR="00FE430C">
        <w:rPr>
          <w:rFonts w:ascii="Times New Roman" w:eastAsia="Times New Roman" w:hAnsi="Times New Roman" w:cs="Times New Roman"/>
          <w:bCs/>
          <w:color w:val="000000"/>
          <w:sz w:val="24"/>
          <w:szCs w:val="26"/>
        </w:rPr>
        <w:t xml:space="preserve">R. </w:t>
      </w:r>
      <w:r>
        <w:rPr>
          <w:rFonts w:ascii="Times New Roman" w:eastAsia="Times New Roman" w:hAnsi="Times New Roman" w:cs="Times New Roman"/>
          <w:bCs/>
          <w:color w:val="000000"/>
          <w:sz w:val="24"/>
          <w:szCs w:val="26"/>
        </w:rPr>
        <w:t>COOPER</w:t>
      </w:r>
      <w:r w:rsidR="00FE430C">
        <w:rPr>
          <w:rFonts w:ascii="Times New Roman" w:eastAsia="Times New Roman" w:hAnsi="Times New Roman" w:cs="Times New Roman"/>
          <w:bCs/>
          <w:color w:val="000000"/>
          <w:sz w:val="24"/>
          <w:szCs w:val="26"/>
        </w:rPr>
        <w:t>,</w:t>
      </w:r>
      <w:r w:rsidR="005B476F">
        <w:rPr>
          <w:rFonts w:ascii="Times New Roman" w:eastAsia="Times New Roman" w:hAnsi="Times New Roman" w:cs="Times New Roman"/>
          <w:bCs/>
          <w:color w:val="000000"/>
          <w:sz w:val="24"/>
          <w:szCs w:val="26"/>
        </w:rPr>
        <w:t xml:space="preserve"> </w:t>
      </w:r>
      <w:r w:rsidR="005B476F" w:rsidRPr="00376256">
        <w:rPr>
          <w:rFonts w:ascii="Times New Roman" w:eastAsia="Times New Roman" w:hAnsi="Times New Roman" w:cs="Times New Roman"/>
          <w:bCs/>
          <w:i/>
          <w:color w:val="000000"/>
          <w:sz w:val="24"/>
          <w:szCs w:val="26"/>
        </w:rPr>
        <w:t>Migratory Bird Program, U.S. Fish and Wildlife Service, Bloomington, Minnesota 55437</w:t>
      </w:r>
    </w:p>
    <w:p w14:paraId="174D9F4B" w14:textId="2D4B999C" w:rsidR="008A1167" w:rsidRDefault="00F3263B" w:rsidP="008A63AC">
      <w:pPr>
        <w:keepNext/>
        <w:keepLines/>
        <w:spacing w:before="40" w:line="480" w:lineRule="auto"/>
        <w:ind w:left="720" w:hanging="720"/>
        <w:outlineLvl w:val="1"/>
        <w:rPr>
          <w:rFonts w:ascii="Times New Roman" w:eastAsia="Times New Roman" w:hAnsi="Times New Roman" w:cs="Times New Roman"/>
          <w:bCs/>
          <w:i/>
          <w:color w:val="000000"/>
          <w:sz w:val="24"/>
          <w:szCs w:val="26"/>
        </w:rPr>
      </w:pPr>
      <w:r>
        <w:rPr>
          <w:rFonts w:ascii="Times New Roman" w:eastAsia="Times New Roman" w:hAnsi="Times New Roman" w:cs="Times New Roman"/>
          <w:bCs/>
          <w:color w:val="000000"/>
          <w:sz w:val="24"/>
          <w:szCs w:val="26"/>
        </w:rPr>
        <w:t xml:space="preserve">ALTHEA A. ARCHER, </w:t>
      </w:r>
      <w:r w:rsidRPr="008A63AC">
        <w:rPr>
          <w:rFonts w:ascii="Times New Roman" w:eastAsia="Times New Roman" w:hAnsi="Times New Roman" w:cs="Times New Roman"/>
          <w:bCs/>
          <w:i/>
          <w:color w:val="000000"/>
          <w:sz w:val="24"/>
          <w:szCs w:val="26"/>
        </w:rPr>
        <w:t>Department of Biological Sciences, St. Cloud University, St. Cloud, Minnesota 56301</w:t>
      </w:r>
    </w:p>
    <w:p w14:paraId="4850B270" w14:textId="656C6454" w:rsidR="008A1167" w:rsidRDefault="008A1167" w:rsidP="008A63AC">
      <w:pPr>
        <w:keepNext/>
        <w:keepLines/>
        <w:spacing w:before="40" w:line="480" w:lineRule="auto"/>
        <w:ind w:left="720" w:hanging="720"/>
        <w:outlineLvl w:val="1"/>
        <w:rPr>
          <w:rFonts w:ascii="Times New Roman" w:eastAsia="Times New Roman" w:hAnsi="Times New Roman" w:cs="Times New Roman"/>
          <w:bCs/>
          <w:i/>
          <w:color w:val="000000"/>
          <w:sz w:val="24"/>
          <w:szCs w:val="26"/>
        </w:rPr>
      </w:pPr>
      <w:r w:rsidRPr="008A63AC">
        <w:rPr>
          <w:rFonts w:ascii="Times New Roman" w:eastAsia="Times New Roman" w:hAnsi="Times New Roman" w:cs="Times New Roman"/>
          <w:bCs/>
          <w:color w:val="000000"/>
          <w:sz w:val="24"/>
          <w:szCs w:val="26"/>
        </w:rPr>
        <w:lastRenderedPageBreak/>
        <w:t>DAVID E. ANDERSEN</w:t>
      </w:r>
      <w:r w:rsidRPr="008A63AC">
        <w:rPr>
          <w:rFonts w:ascii="Times New Roman" w:eastAsia="Times New Roman" w:hAnsi="Times New Roman" w:cs="Times New Roman"/>
          <w:bCs/>
          <w:color w:val="000000"/>
          <w:sz w:val="24"/>
          <w:szCs w:val="26"/>
          <w:vertAlign w:val="superscript"/>
        </w:rPr>
        <w:t>2</w:t>
      </w:r>
      <w:r>
        <w:rPr>
          <w:rFonts w:ascii="Times New Roman" w:eastAsia="Times New Roman" w:hAnsi="Times New Roman" w:cs="Times New Roman"/>
          <w:bCs/>
          <w:i/>
          <w:color w:val="000000"/>
          <w:sz w:val="24"/>
          <w:szCs w:val="26"/>
        </w:rPr>
        <w:t xml:space="preserve">, U.S. Geological Survey, Minnesota Cooperative Fish and Wildlife Research Unit, Department of Fisheries, Wildlife, and Conservation Biology, University of Minnesota, St. Paul, </w:t>
      </w:r>
      <w:proofErr w:type="gramStart"/>
      <w:r>
        <w:rPr>
          <w:rFonts w:ascii="Times New Roman" w:eastAsia="Times New Roman" w:hAnsi="Times New Roman" w:cs="Times New Roman"/>
          <w:bCs/>
          <w:i/>
          <w:color w:val="000000"/>
          <w:sz w:val="24"/>
          <w:szCs w:val="26"/>
        </w:rPr>
        <w:t>Minnesota  55108</w:t>
      </w:r>
      <w:proofErr w:type="gramEnd"/>
    </w:p>
    <w:p w14:paraId="3B6AF668" w14:textId="77777777" w:rsidR="008A1167" w:rsidRDefault="008A1167">
      <w:pPr>
        <w:rPr>
          <w:rFonts w:ascii="Times New Roman" w:eastAsia="Times New Roman" w:hAnsi="Times New Roman" w:cs="Times New Roman"/>
          <w:bCs/>
          <w:i/>
          <w:color w:val="000000"/>
          <w:sz w:val="24"/>
          <w:szCs w:val="26"/>
        </w:rPr>
      </w:pPr>
      <w:r>
        <w:rPr>
          <w:rFonts w:ascii="Times New Roman" w:eastAsia="Times New Roman" w:hAnsi="Times New Roman" w:cs="Times New Roman"/>
          <w:bCs/>
          <w:i/>
          <w:color w:val="000000"/>
          <w:sz w:val="24"/>
          <w:szCs w:val="26"/>
        </w:rPr>
        <w:br w:type="page"/>
      </w:r>
    </w:p>
    <w:p w14:paraId="4A937BF5" w14:textId="4EECF8AF" w:rsidR="0050313E" w:rsidRDefault="009857E2" w:rsidP="00ED2D62">
      <w:pPr>
        <w:keepNext/>
        <w:keepLines/>
        <w:spacing w:before="40" w:line="480" w:lineRule="auto"/>
        <w:outlineLvl w:val="1"/>
        <w:rPr>
          <w:rFonts w:ascii="Times New Roman" w:eastAsia="Calibri" w:hAnsi="Times New Roman" w:cs="Times New Roman"/>
          <w:color w:val="000000" w:themeColor="text1"/>
          <w:sz w:val="24"/>
          <w:szCs w:val="24"/>
        </w:rPr>
      </w:pPr>
      <w:proofErr w:type="gramStart"/>
      <w:r w:rsidRPr="00B7510D">
        <w:rPr>
          <w:rFonts w:ascii="Times New Roman" w:eastAsia="Times New Roman" w:hAnsi="Times New Roman" w:cs="Times New Roman"/>
          <w:b/>
          <w:bCs/>
          <w:iCs/>
          <w:color w:val="000000" w:themeColor="text1"/>
          <w:sz w:val="24"/>
          <w:szCs w:val="24"/>
          <w:u w:val="single"/>
        </w:rPr>
        <w:lastRenderedPageBreak/>
        <w:t xml:space="preserve">ABSTRACT </w:t>
      </w:r>
      <w:r w:rsidRPr="0028350E">
        <w:rPr>
          <w:rFonts w:ascii="Times New Roman" w:eastAsia="Times New Roman" w:hAnsi="Times New Roman" w:cs="Times New Roman"/>
          <w:b/>
          <w:bCs/>
          <w:iCs/>
          <w:color w:val="000000" w:themeColor="text1"/>
          <w:sz w:val="24"/>
          <w:szCs w:val="24"/>
        </w:rPr>
        <w:t xml:space="preserve"> </w:t>
      </w:r>
      <w:r w:rsidR="009D2C95" w:rsidRPr="00FC7FE5">
        <w:rPr>
          <w:rFonts w:ascii="Times New Roman" w:eastAsia="Times New Roman" w:hAnsi="Times New Roman" w:cs="Times New Roman"/>
          <w:iCs/>
          <w:color w:val="000000" w:themeColor="text1"/>
          <w:sz w:val="24"/>
          <w:szCs w:val="24"/>
        </w:rPr>
        <w:t>Wetlands</w:t>
      </w:r>
      <w:proofErr w:type="gramEnd"/>
      <w:r w:rsidR="009D2C95">
        <w:rPr>
          <w:rFonts w:ascii="Times New Roman" w:eastAsia="Times New Roman" w:hAnsi="Times New Roman" w:cs="Times New Roman"/>
          <w:iCs/>
          <w:color w:val="000000" w:themeColor="text1"/>
          <w:sz w:val="24"/>
          <w:szCs w:val="24"/>
        </w:rPr>
        <w:t xml:space="preserve"> provide essential habitat for a wide variety of wildlife species.  In the once wetland-rich</w:t>
      </w:r>
      <w:r w:rsidR="009D2C95" w:rsidRPr="00B7510D">
        <w:rPr>
          <w:rFonts w:ascii="Times New Roman" w:eastAsia="Calibri" w:hAnsi="Times New Roman" w:cs="Times New Roman"/>
          <w:color w:val="000000" w:themeColor="text1"/>
          <w:sz w:val="24"/>
          <w:szCs w:val="24"/>
        </w:rPr>
        <w:t xml:space="preserve"> Prairie Pothole Region </w:t>
      </w:r>
      <w:r w:rsidR="009D2C95">
        <w:rPr>
          <w:rFonts w:ascii="Times New Roman" w:eastAsia="Calibri" w:hAnsi="Times New Roman" w:cs="Times New Roman"/>
          <w:color w:val="000000" w:themeColor="text1"/>
          <w:sz w:val="24"/>
          <w:szCs w:val="24"/>
        </w:rPr>
        <w:t xml:space="preserve">and adjacent areas </w:t>
      </w:r>
      <w:r w:rsidR="009D2C95" w:rsidRPr="00B7510D">
        <w:rPr>
          <w:rFonts w:ascii="Times New Roman" w:eastAsia="Calibri" w:hAnsi="Times New Roman" w:cs="Times New Roman"/>
          <w:color w:val="000000" w:themeColor="text1"/>
          <w:sz w:val="24"/>
          <w:szCs w:val="24"/>
        </w:rPr>
        <w:t>of central</w:t>
      </w:r>
      <w:r w:rsidR="009D2C95" w:rsidRPr="067E7C7B">
        <w:rPr>
          <w:rFonts w:ascii="Times New Roman" w:eastAsia="Calibri" w:hAnsi="Times New Roman" w:cs="Times New Roman"/>
          <w:color w:val="000000" w:themeColor="text1"/>
          <w:sz w:val="24"/>
          <w:szCs w:val="24"/>
        </w:rPr>
        <w:t xml:space="preserve"> North America</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many wetlands </w:t>
      </w:r>
      <w:r w:rsidR="009D2C95" w:rsidRPr="067E7C7B">
        <w:rPr>
          <w:rFonts w:ascii="Times New Roman" w:eastAsia="Calibri" w:hAnsi="Times New Roman" w:cs="Times New Roman"/>
          <w:color w:val="000000" w:themeColor="text1"/>
          <w:sz w:val="24"/>
          <w:szCs w:val="24"/>
        </w:rPr>
        <w:t>have been converted to agricultural production</w:t>
      </w:r>
      <w:r w:rsidR="00577A65">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Many r</w:t>
      </w:r>
      <w:r w:rsidR="009D2C95" w:rsidRPr="067E7C7B">
        <w:rPr>
          <w:rFonts w:ascii="Times New Roman" w:eastAsia="Calibri" w:hAnsi="Times New Roman" w:cs="Times New Roman"/>
          <w:color w:val="000000" w:themeColor="text1"/>
          <w:sz w:val="24"/>
          <w:szCs w:val="24"/>
        </w:rPr>
        <w:t xml:space="preserve">emaining wetlands experience ecological change via the invasion and spread of non-native </w:t>
      </w:r>
      <w:r w:rsidR="009D2C95">
        <w:rPr>
          <w:rFonts w:ascii="Times New Roman" w:eastAsia="Calibri" w:hAnsi="Times New Roman" w:cs="Times New Roman"/>
          <w:color w:val="000000" w:themeColor="text1"/>
          <w:sz w:val="24"/>
          <w:szCs w:val="24"/>
        </w:rPr>
        <w:t xml:space="preserve">plant </w:t>
      </w:r>
      <w:r w:rsidR="009D2C95" w:rsidRPr="067E7C7B">
        <w:rPr>
          <w:rFonts w:ascii="Times New Roman" w:eastAsia="Calibri" w:hAnsi="Times New Roman" w:cs="Times New Roman"/>
          <w:color w:val="000000" w:themeColor="text1"/>
          <w:sz w:val="24"/>
          <w:szCs w:val="24"/>
        </w:rPr>
        <w:t>species</w:t>
      </w:r>
      <w:r w:rsidR="009D2C95">
        <w:rPr>
          <w:rFonts w:ascii="Times New Roman" w:eastAsia="Calibri" w:hAnsi="Times New Roman" w:cs="Times New Roman"/>
          <w:color w:val="000000" w:themeColor="text1"/>
          <w:sz w:val="24"/>
          <w:szCs w:val="24"/>
        </w:rPr>
        <w:t>, such as no</w:t>
      </w:r>
      <w:r w:rsidR="009D2C95" w:rsidRPr="067E7C7B">
        <w:rPr>
          <w:rFonts w:ascii="Times New Roman" w:eastAsia="Calibri" w:hAnsi="Times New Roman" w:cs="Times New Roman"/>
          <w:color w:val="000000" w:themeColor="text1"/>
          <w:sz w:val="24"/>
          <w:szCs w:val="24"/>
        </w:rPr>
        <w:t>n-native and hybrid cattail</w:t>
      </w:r>
      <w:r w:rsidR="009D2C95">
        <w:rPr>
          <w:rFonts w:ascii="Times New Roman" w:eastAsia="Calibri" w:hAnsi="Times New Roman" w:cs="Times New Roman"/>
          <w:color w:val="000000" w:themeColor="text1"/>
          <w:sz w:val="24"/>
          <w:szCs w:val="24"/>
        </w:rPr>
        <w:t>s</w:t>
      </w:r>
      <w:r w:rsidR="009D2C95" w:rsidRPr="067E7C7B">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i/>
          <w:iCs/>
          <w:color w:val="000000" w:themeColor="text1"/>
          <w:sz w:val="24"/>
          <w:szCs w:val="24"/>
        </w:rPr>
        <w:t>Typha angustifolia</w:t>
      </w:r>
      <w:r w:rsidR="009D2C95" w:rsidRPr="067E7C7B">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i/>
          <w:iCs/>
          <w:color w:val="000000" w:themeColor="text1"/>
          <w:sz w:val="24"/>
          <w:szCs w:val="24"/>
        </w:rPr>
        <w:t xml:space="preserve">Typha </w:t>
      </w:r>
      <w:r w:rsidR="009D2C95" w:rsidRPr="00FC7FE5">
        <w:rPr>
          <w:rFonts w:ascii="Times New Roman" w:eastAsia="Calibri" w:hAnsi="Times New Roman" w:cs="Times New Roman"/>
          <w:color w:val="000000" w:themeColor="text1"/>
          <w:sz w:val="24"/>
          <w:szCs w:val="24"/>
        </w:rPr>
        <w:t>x</w:t>
      </w:r>
      <w:r w:rsidR="009D2C95" w:rsidRPr="067E7C7B">
        <w:rPr>
          <w:rFonts w:ascii="Times New Roman" w:eastAsia="Calibri" w:hAnsi="Times New Roman" w:cs="Times New Roman"/>
          <w:i/>
          <w:iCs/>
          <w:color w:val="000000" w:themeColor="text1"/>
          <w:sz w:val="24"/>
          <w:szCs w:val="24"/>
        </w:rPr>
        <w:t xml:space="preserve"> glauca</w:t>
      </w:r>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which</w:t>
      </w:r>
      <w:r w:rsidR="009D2C95" w:rsidRPr="067E7C7B">
        <w:rPr>
          <w:rFonts w:ascii="Times New Roman" w:eastAsia="Calibri" w:hAnsi="Times New Roman" w:cs="Times New Roman"/>
          <w:color w:val="000000" w:themeColor="text1"/>
          <w:sz w:val="24"/>
          <w:szCs w:val="24"/>
        </w:rPr>
        <w:t xml:space="preserve"> spread aggressively and displace native vegetation, especially in large, impounded wetlands. Management of wetlands </w:t>
      </w:r>
      <w:r w:rsidR="009D2C95">
        <w:rPr>
          <w:rFonts w:ascii="Times New Roman" w:eastAsia="Calibri" w:hAnsi="Times New Roman" w:cs="Times New Roman"/>
          <w:color w:val="000000" w:themeColor="text1"/>
          <w:sz w:val="24"/>
          <w:szCs w:val="24"/>
        </w:rPr>
        <w:t xml:space="preserve">in these landscapes </w:t>
      </w:r>
      <w:r w:rsidR="009D2C95" w:rsidRPr="067E7C7B">
        <w:rPr>
          <w:rFonts w:ascii="Times New Roman" w:eastAsia="Calibri" w:hAnsi="Times New Roman" w:cs="Times New Roman"/>
          <w:color w:val="000000" w:themeColor="text1"/>
          <w:sz w:val="24"/>
          <w:szCs w:val="24"/>
        </w:rPr>
        <w:t xml:space="preserve">often includes broad-scale herbicide application intended to break up mats of cattail and restore areas to </w:t>
      </w:r>
      <w:r w:rsidR="009D2C95">
        <w:rPr>
          <w:rFonts w:ascii="Times New Roman" w:eastAsia="Calibri" w:hAnsi="Times New Roman" w:cs="Times New Roman"/>
          <w:color w:val="000000" w:themeColor="text1"/>
          <w:sz w:val="24"/>
          <w:szCs w:val="24"/>
        </w:rPr>
        <w:t xml:space="preserve">more wildlife-friendly </w:t>
      </w:r>
      <w:r w:rsidR="009D2C95" w:rsidRPr="067E7C7B">
        <w:rPr>
          <w:rFonts w:ascii="Times New Roman" w:eastAsia="Calibri" w:hAnsi="Times New Roman" w:cs="Times New Roman"/>
          <w:color w:val="000000" w:themeColor="text1"/>
          <w:sz w:val="24"/>
          <w:szCs w:val="24"/>
        </w:rPr>
        <w:t xml:space="preserve">conditions. Although restoration of wildlife habitat is a common goal of such management, </w:t>
      </w:r>
      <w:proofErr w:type="spellStart"/>
      <w:r w:rsidR="009D2C95" w:rsidRPr="067E7C7B">
        <w:rPr>
          <w:rFonts w:ascii="Times New Roman" w:eastAsia="Calibri" w:hAnsi="Times New Roman" w:cs="Times New Roman"/>
          <w:color w:val="000000" w:themeColor="text1"/>
          <w:sz w:val="24"/>
          <w:szCs w:val="24"/>
        </w:rPr>
        <w:t>marshbird</w:t>
      </w:r>
      <w:proofErr w:type="spellEnd"/>
      <w:r w:rsidR="009D2C95" w:rsidRPr="067E7C7B">
        <w:rPr>
          <w:rFonts w:ascii="Times New Roman" w:eastAsia="Calibri" w:hAnsi="Times New Roman" w:cs="Times New Roman"/>
          <w:color w:val="000000" w:themeColor="text1"/>
          <w:sz w:val="24"/>
          <w:szCs w:val="24"/>
        </w:rPr>
        <w:t xml:space="preserve"> response to invasive cattail control is poorly understood. To evaluate </w:t>
      </w:r>
      <w:r w:rsidR="009D2C95">
        <w:rPr>
          <w:rFonts w:ascii="Times New Roman" w:eastAsia="Calibri" w:hAnsi="Times New Roman" w:cs="Times New Roman"/>
          <w:color w:val="000000" w:themeColor="text1"/>
          <w:sz w:val="24"/>
          <w:szCs w:val="24"/>
        </w:rPr>
        <w:t xml:space="preserve">this issue, </w:t>
      </w:r>
      <w:r w:rsidR="009D2C95" w:rsidRPr="067E7C7B">
        <w:rPr>
          <w:rFonts w:ascii="Times New Roman" w:eastAsia="Calibri" w:hAnsi="Times New Roman" w:cs="Times New Roman"/>
          <w:color w:val="000000" w:themeColor="text1"/>
          <w:sz w:val="24"/>
          <w:szCs w:val="24"/>
        </w:rPr>
        <w:t xml:space="preserve">we conducted standardized call-broadcast surveys for </w:t>
      </w:r>
      <w:r w:rsidR="009D2C95">
        <w:rPr>
          <w:rFonts w:ascii="Times New Roman" w:eastAsia="Calibri" w:hAnsi="Times New Roman" w:cs="Times New Roman"/>
          <w:color w:val="000000" w:themeColor="text1"/>
          <w:sz w:val="24"/>
          <w:szCs w:val="24"/>
        </w:rPr>
        <w:t>5</w:t>
      </w:r>
      <w:r w:rsidR="009D2C95" w:rsidRPr="067E7C7B">
        <w:rPr>
          <w:rFonts w:ascii="Times New Roman" w:eastAsia="Calibri" w:hAnsi="Times New Roman" w:cs="Times New Roman"/>
          <w:color w:val="000000" w:themeColor="text1"/>
          <w:sz w:val="24"/>
          <w:szCs w:val="24"/>
        </w:rPr>
        <w:t xml:space="preserve"> species of </w:t>
      </w:r>
      <w:proofErr w:type="spellStart"/>
      <w:r w:rsidR="009D2C95" w:rsidRPr="067E7C7B">
        <w:rPr>
          <w:rFonts w:ascii="Times New Roman" w:eastAsia="Calibri" w:hAnsi="Times New Roman" w:cs="Times New Roman"/>
          <w:color w:val="000000" w:themeColor="text1"/>
          <w:sz w:val="24"/>
          <w:szCs w:val="24"/>
        </w:rPr>
        <w:t>marshbirds</w:t>
      </w:r>
      <w:proofErr w:type="spellEnd"/>
      <w:r w:rsidR="009D2C95" w:rsidRPr="067E7C7B">
        <w:rPr>
          <w:rFonts w:ascii="Times New Roman" w:eastAsia="Calibri" w:hAnsi="Times New Roman" w:cs="Times New Roman"/>
          <w:color w:val="000000" w:themeColor="text1"/>
          <w:sz w:val="24"/>
          <w:szCs w:val="24"/>
        </w:rPr>
        <w:t xml:space="preserve"> at treatment (herbicide application) and paired control (no herbicide application) sites within 9 wetland impoundments in northwestern Minnesota, </w:t>
      </w:r>
      <w:r w:rsidR="009D2C95">
        <w:rPr>
          <w:rFonts w:ascii="Times New Roman" w:eastAsia="Calibri" w:hAnsi="Times New Roman" w:cs="Times New Roman"/>
          <w:color w:val="000000" w:themeColor="text1"/>
          <w:sz w:val="24"/>
          <w:szCs w:val="24"/>
        </w:rPr>
        <w:t>USA, using a before-after, control-impact study design</w:t>
      </w:r>
      <w:r w:rsidR="009D2C95" w:rsidRPr="067E7C7B">
        <w:rPr>
          <w:rFonts w:ascii="Times New Roman" w:eastAsia="Calibri" w:hAnsi="Times New Roman" w:cs="Times New Roman"/>
          <w:color w:val="000000" w:themeColor="text1"/>
          <w:sz w:val="24"/>
          <w:szCs w:val="24"/>
        </w:rPr>
        <w:t xml:space="preserve">. We </w:t>
      </w:r>
      <w:r w:rsidR="009D2C95">
        <w:rPr>
          <w:rFonts w:ascii="Times New Roman" w:eastAsia="Calibri" w:hAnsi="Times New Roman" w:cs="Times New Roman"/>
          <w:color w:val="000000" w:themeColor="text1"/>
          <w:sz w:val="24"/>
          <w:szCs w:val="24"/>
        </w:rPr>
        <w:t>surveyed</w:t>
      </w:r>
      <w:r w:rsidR="009D2C95" w:rsidRPr="067E7C7B">
        <w:rPr>
          <w:rFonts w:ascii="Times New Roman" w:eastAsia="Calibri" w:hAnsi="Times New Roman" w:cs="Times New Roman"/>
          <w:color w:val="000000" w:themeColor="text1"/>
          <w:sz w:val="24"/>
          <w:szCs w:val="24"/>
        </w:rPr>
        <w:t xml:space="preserve"> American bitterns (</w:t>
      </w:r>
      <w:r w:rsidR="009D2C95" w:rsidRPr="067E7C7B">
        <w:rPr>
          <w:rFonts w:ascii="Times New Roman" w:eastAsia="Calibri" w:hAnsi="Times New Roman" w:cs="Times New Roman"/>
          <w:i/>
          <w:iCs/>
          <w:color w:val="000000" w:themeColor="text1"/>
          <w:sz w:val="24"/>
          <w:szCs w:val="24"/>
        </w:rPr>
        <w:t xml:space="preserve">Botaurus </w:t>
      </w:r>
      <w:proofErr w:type="spellStart"/>
      <w:r w:rsidR="009D2C95" w:rsidRPr="067E7C7B">
        <w:rPr>
          <w:rFonts w:ascii="Times New Roman" w:eastAsia="Calibri" w:hAnsi="Times New Roman" w:cs="Times New Roman"/>
          <w:i/>
          <w:iCs/>
          <w:color w:val="000000" w:themeColor="text1"/>
          <w:sz w:val="24"/>
          <w:szCs w:val="24"/>
        </w:rPr>
        <w:t>lentiginosus</w:t>
      </w:r>
      <w:proofErr w:type="spellEnd"/>
      <w:r w:rsidR="009D2C95" w:rsidRPr="067E7C7B">
        <w:rPr>
          <w:rFonts w:ascii="Times New Roman" w:eastAsia="Calibri" w:hAnsi="Times New Roman" w:cs="Times New Roman"/>
          <w:color w:val="000000" w:themeColor="text1"/>
          <w:sz w:val="24"/>
          <w:szCs w:val="24"/>
        </w:rPr>
        <w:t>), least bitterns (</w:t>
      </w:r>
      <w:proofErr w:type="spellStart"/>
      <w:r w:rsidR="009D2C95" w:rsidRPr="067E7C7B">
        <w:rPr>
          <w:rFonts w:ascii="Times New Roman" w:eastAsia="Calibri" w:hAnsi="Times New Roman" w:cs="Times New Roman"/>
          <w:i/>
          <w:iCs/>
          <w:color w:val="000000" w:themeColor="text1"/>
          <w:sz w:val="24"/>
          <w:szCs w:val="24"/>
        </w:rPr>
        <w:t>Ixobrychus</w:t>
      </w:r>
      <w:proofErr w:type="spellEnd"/>
      <w:r w:rsidR="009D2C95">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exilis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pied-billed grebes (</w:t>
      </w:r>
      <w:proofErr w:type="spellStart"/>
      <w:r w:rsidR="009D2C95" w:rsidRPr="067E7C7B">
        <w:rPr>
          <w:rFonts w:ascii="Times New Roman" w:eastAsia="Calibri" w:hAnsi="Times New Roman" w:cs="Times New Roman"/>
          <w:i/>
          <w:iCs/>
          <w:color w:val="000000" w:themeColor="text1"/>
          <w:sz w:val="24"/>
          <w:szCs w:val="24"/>
        </w:rPr>
        <w:t>Podilymbus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podiceps</w:t>
      </w:r>
      <w:proofErr w:type="spellEnd"/>
      <w:r w:rsidR="009D2C95" w:rsidRPr="067E7C7B">
        <w:rPr>
          <w:rFonts w:ascii="Times New Roman" w:eastAsia="Calibri" w:hAnsi="Times New Roman" w:cs="Times New Roman"/>
          <w:color w:val="000000" w:themeColor="text1"/>
          <w:sz w:val="24"/>
          <w:szCs w:val="24"/>
        </w:rPr>
        <w:t>)</w:t>
      </w:r>
      <w:r w:rsidR="009D2C95">
        <w:rPr>
          <w:rFonts w:ascii="Times New Roman" w:eastAsia="Calibri" w:hAnsi="Times New Roman" w:cs="Times New Roman"/>
          <w:color w:val="000000" w:themeColor="text1"/>
          <w:sz w:val="24"/>
          <w:szCs w:val="24"/>
        </w:rPr>
        <w:t xml:space="preserve">, </w:t>
      </w:r>
      <w:r w:rsidR="009D2C95" w:rsidRPr="067E7C7B">
        <w:rPr>
          <w:rFonts w:ascii="Times New Roman" w:eastAsia="Calibri" w:hAnsi="Times New Roman" w:cs="Times New Roman"/>
          <w:color w:val="000000" w:themeColor="text1"/>
          <w:sz w:val="24"/>
          <w:szCs w:val="24"/>
        </w:rPr>
        <w:t>soras (</w:t>
      </w:r>
      <w:proofErr w:type="spellStart"/>
      <w:r w:rsidR="009D2C95" w:rsidRPr="067E7C7B">
        <w:rPr>
          <w:rFonts w:ascii="Times New Roman" w:eastAsia="Calibri" w:hAnsi="Times New Roman" w:cs="Times New Roman"/>
          <w:i/>
          <w:iCs/>
          <w:color w:val="000000" w:themeColor="text1"/>
          <w:sz w:val="24"/>
          <w:szCs w:val="24"/>
        </w:rPr>
        <w:t>Porzana</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carolina</w:t>
      </w:r>
      <w:proofErr w:type="spellEnd"/>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 xml:space="preserve">and </w:t>
      </w:r>
      <w:r w:rsidR="009D2C95" w:rsidRPr="067E7C7B">
        <w:rPr>
          <w:rFonts w:ascii="Times New Roman" w:eastAsia="Calibri" w:hAnsi="Times New Roman" w:cs="Times New Roman"/>
          <w:color w:val="000000" w:themeColor="text1"/>
          <w:sz w:val="24"/>
          <w:szCs w:val="24"/>
        </w:rPr>
        <w:t>Virginia rails (</w:t>
      </w:r>
      <w:proofErr w:type="spellStart"/>
      <w:r w:rsidR="009D2C95" w:rsidRPr="067E7C7B">
        <w:rPr>
          <w:rFonts w:ascii="Times New Roman" w:eastAsia="Calibri" w:hAnsi="Times New Roman" w:cs="Times New Roman"/>
          <w:i/>
          <w:iCs/>
          <w:color w:val="000000" w:themeColor="text1"/>
          <w:sz w:val="24"/>
          <w:szCs w:val="24"/>
        </w:rPr>
        <w:t>Rallus</w:t>
      </w:r>
      <w:proofErr w:type="spellEnd"/>
      <w:r w:rsidR="009D2C95" w:rsidRPr="067E7C7B">
        <w:rPr>
          <w:rFonts w:ascii="Times New Roman" w:eastAsia="Calibri" w:hAnsi="Times New Roman" w:cs="Times New Roman"/>
          <w:i/>
          <w:iCs/>
          <w:color w:val="000000" w:themeColor="text1"/>
          <w:sz w:val="24"/>
          <w:szCs w:val="24"/>
        </w:rPr>
        <w:t xml:space="preserve"> </w:t>
      </w:r>
      <w:proofErr w:type="spellStart"/>
      <w:r w:rsidR="009D2C95" w:rsidRPr="067E7C7B">
        <w:rPr>
          <w:rFonts w:ascii="Times New Roman" w:eastAsia="Calibri" w:hAnsi="Times New Roman" w:cs="Times New Roman"/>
          <w:i/>
          <w:iCs/>
          <w:color w:val="000000" w:themeColor="text1"/>
          <w:sz w:val="24"/>
          <w:szCs w:val="24"/>
        </w:rPr>
        <w:t>limicola</w:t>
      </w:r>
      <w:proofErr w:type="spellEnd"/>
      <w:r w:rsidR="009D2C95" w:rsidRPr="067E7C7B">
        <w:rPr>
          <w:rFonts w:ascii="Times New Roman" w:eastAsia="Calibri" w:hAnsi="Times New Roman" w:cs="Times New Roman"/>
          <w:color w:val="000000" w:themeColor="text1"/>
          <w:sz w:val="24"/>
          <w:szCs w:val="24"/>
        </w:rPr>
        <w:t xml:space="preserve">) during the breeding season prior to herbicide application </w:t>
      </w:r>
      <w:r w:rsidR="009D2C95">
        <w:rPr>
          <w:rFonts w:ascii="Times New Roman" w:eastAsia="Calibri" w:hAnsi="Times New Roman" w:cs="Times New Roman"/>
          <w:color w:val="000000" w:themeColor="text1"/>
          <w:sz w:val="24"/>
          <w:szCs w:val="24"/>
        </w:rPr>
        <w:t>(late summer and</w:t>
      </w:r>
      <w:r w:rsidR="009D2C95" w:rsidRPr="067E7C7B">
        <w:rPr>
          <w:rFonts w:ascii="Times New Roman" w:eastAsia="Calibri" w:hAnsi="Times New Roman" w:cs="Times New Roman"/>
          <w:color w:val="000000" w:themeColor="text1"/>
          <w:sz w:val="24"/>
          <w:szCs w:val="24"/>
        </w:rPr>
        <w:t xml:space="preserve"> </w:t>
      </w:r>
      <w:r w:rsidR="009D2C95">
        <w:rPr>
          <w:rFonts w:ascii="Times New Roman" w:eastAsia="Calibri" w:hAnsi="Times New Roman" w:cs="Times New Roman"/>
          <w:color w:val="000000" w:themeColor="text1"/>
          <w:sz w:val="24"/>
          <w:szCs w:val="24"/>
        </w:rPr>
        <w:t>early autumn</w:t>
      </w:r>
      <w:r w:rsidR="009D2C95" w:rsidRPr="067E7C7B">
        <w:rPr>
          <w:rFonts w:ascii="Times New Roman" w:eastAsia="Calibri" w:hAnsi="Times New Roman" w:cs="Times New Roman"/>
          <w:color w:val="000000" w:themeColor="text1"/>
          <w:sz w:val="24"/>
          <w:szCs w:val="24"/>
        </w:rPr>
        <w:t xml:space="preserve"> of 2015</w:t>
      </w:r>
      <w:r w:rsidR="009D2C95">
        <w:rPr>
          <w:rFonts w:ascii="Times New Roman" w:eastAsia="Calibri" w:hAnsi="Times New Roman" w:cs="Times New Roman"/>
          <w:color w:val="000000" w:themeColor="text1"/>
          <w:sz w:val="24"/>
          <w:szCs w:val="24"/>
        </w:rPr>
        <w:t>)</w:t>
      </w:r>
      <w:r w:rsidR="009D2C95" w:rsidRPr="067E7C7B">
        <w:rPr>
          <w:rFonts w:ascii="Times New Roman" w:eastAsia="Calibri" w:hAnsi="Times New Roman" w:cs="Times New Roman"/>
          <w:color w:val="000000" w:themeColor="text1"/>
          <w:sz w:val="24"/>
          <w:szCs w:val="24"/>
        </w:rPr>
        <w:t xml:space="preserve"> and during the 3 breeding seasons after herbicide application (2016 – 2018). </w:t>
      </w:r>
      <w:r w:rsidR="009D2C95">
        <w:rPr>
          <w:rFonts w:ascii="Times New Roman" w:eastAsia="Calibri" w:hAnsi="Times New Roman" w:cs="Times New Roman"/>
          <w:color w:val="000000" w:themeColor="text1"/>
          <w:sz w:val="24"/>
          <w:szCs w:val="24"/>
        </w:rPr>
        <w:t xml:space="preserve">We modeled their counts using a generalized linear mixed model with year-by-treatment interactions as fixed effects and site as a random effect.  Before herbicide application, expected mean counts did not differ between treatment and control sites. </w:t>
      </w:r>
      <w:del w:id="1" w:author="Archer, Althea A" w:date="2022-07-22T09:35:00Z">
        <w:r w:rsidR="009D2C95" w:rsidDel="008E521A">
          <w:rPr>
            <w:rFonts w:ascii="Times New Roman" w:eastAsia="Calibri" w:hAnsi="Times New Roman" w:cs="Times New Roman"/>
            <w:color w:val="000000" w:themeColor="text1"/>
            <w:sz w:val="24"/>
            <w:szCs w:val="24"/>
          </w:rPr>
          <w:delText xml:space="preserve">In the first year following treatment, </w:delText>
        </w:r>
        <w:r w:rsidR="00A87DCF" w:rsidDel="008E521A">
          <w:rPr>
            <w:rFonts w:ascii="Times New Roman" w:eastAsia="Calibri" w:hAnsi="Times New Roman" w:cs="Times New Roman"/>
            <w:color w:val="000000" w:themeColor="text1"/>
            <w:sz w:val="24"/>
            <w:szCs w:val="24"/>
          </w:rPr>
          <w:delText xml:space="preserve">expected </w:delText>
        </w:r>
        <w:r w:rsidR="009D2C95" w:rsidDel="008E521A">
          <w:rPr>
            <w:rFonts w:ascii="Times New Roman" w:eastAsia="Calibri" w:hAnsi="Times New Roman" w:cs="Times New Roman"/>
            <w:color w:val="000000" w:themeColor="text1"/>
            <w:sz w:val="24"/>
            <w:szCs w:val="24"/>
          </w:rPr>
          <w:delText xml:space="preserve">mean counts were </w:delText>
        </w:r>
        <w:r w:rsidR="00A87DCF" w:rsidDel="008E521A">
          <w:rPr>
            <w:rFonts w:ascii="Times New Roman" w:eastAsia="Calibri" w:hAnsi="Times New Roman" w:cs="Times New Roman"/>
            <w:color w:val="000000" w:themeColor="text1"/>
            <w:sz w:val="24"/>
            <w:szCs w:val="24"/>
          </w:rPr>
          <w:delText>slightly lower at treatment vs. control sites for all 5 species, indicating a short-term negative effect of herbicide application on marshbird populations</w:delText>
        </w:r>
        <w:r w:rsidR="009D2C95" w:rsidDel="008E521A">
          <w:rPr>
            <w:rFonts w:ascii="Times New Roman" w:eastAsia="Calibri" w:hAnsi="Times New Roman" w:cs="Times New Roman"/>
            <w:color w:val="000000" w:themeColor="text1"/>
            <w:sz w:val="24"/>
            <w:szCs w:val="24"/>
          </w:rPr>
          <w:delText xml:space="preserve">.  </w:delText>
        </w:r>
      </w:del>
      <w:r w:rsidR="009D2C95">
        <w:rPr>
          <w:rFonts w:ascii="Times New Roman" w:eastAsia="Calibri" w:hAnsi="Times New Roman" w:cs="Times New Roman"/>
          <w:color w:val="000000" w:themeColor="text1"/>
          <w:sz w:val="24"/>
          <w:szCs w:val="24"/>
        </w:rPr>
        <w:t xml:space="preserve">Three years post-treatment, we detected significant increases in </w:t>
      </w:r>
      <w:r w:rsidR="00A87DCF">
        <w:rPr>
          <w:rFonts w:ascii="Times New Roman" w:eastAsia="Calibri" w:hAnsi="Times New Roman" w:cs="Times New Roman"/>
          <w:color w:val="000000" w:themeColor="text1"/>
          <w:sz w:val="24"/>
          <w:szCs w:val="24"/>
        </w:rPr>
        <w:t xml:space="preserve">estimated </w:t>
      </w:r>
      <w:r w:rsidR="009D2C95">
        <w:rPr>
          <w:rFonts w:ascii="Times New Roman" w:eastAsia="Calibri" w:hAnsi="Times New Roman" w:cs="Times New Roman"/>
          <w:color w:val="000000" w:themeColor="text1"/>
          <w:sz w:val="24"/>
          <w:szCs w:val="24"/>
        </w:rPr>
        <w:t xml:space="preserve">mean counts </w:t>
      </w:r>
      <w:r w:rsidR="00A87DCF">
        <w:rPr>
          <w:rFonts w:ascii="Times New Roman" w:eastAsia="Calibri" w:hAnsi="Times New Roman" w:cs="Times New Roman"/>
          <w:color w:val="000000" w:themeColor="text1"/>
          <w:sz w:val="24"/>
          <w:szCs w:val="24"/>
        </w:rPr>
        <w:t xml:space="preserve">in treatment compared to control sites </w:t>
      </w:r>
      <w:r w:rsidR="009D2C95">
        <w:rPr>
          <w:rFonts w:ascii="Times New Roman" w:eastAsia="Calibri" w:hAnsi="Times New Roman" w:cs="Times New Roman"/>
          <w:color w:val="000000" w:themeColor="text1"/>
          <w:sz w:val="24"/>
          <w:szCs w:val="24"/>
        </w:rPr>
        <w:t xml:space="preserve">for soras </w:t>
      </w:r>
      <w:r w:rsidR="009D2C95" w:rsidRPr="00B170A8">
        <w:rPr>
          <w:rFonts w:ascii="Times New Roman" w:eastAsia="Calibri" w:hAnsi="Times New Roman" w:cs="Times New Roman"/>
          <w:color w:val="000000" w:themeColor="text1"/>
          <w:sz w:val="24"/>
          <w:szCs w:val="24"/>
        </w:rPr>
        <w:t>(</w:t>
      </w:r>
      <w:r w:rsidR="009D2C95" w:rsidRPr="00AE3BC0">
        <w:rPr>
          <w:rFonts w:ascii="Times New Roman" w:eastAsia="Calibri" w:hAnsi="Times New Roman" w:cs="Times New Roman"/>
          <w:i/>
          <w:iCs/>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9D2C95" w:rsidRPr="00B170A8">
        <w:rPr>
          <w:rFonts w:ascii="Times New Roman" w:eastAsia="Calibri" w:hAnsi="Times New Roman" w:cs="Times New Roman"/>
          <w:color w:val="000000" w:themeColor="text1"/>
          <w:sz w:val="24"/>
          <w:szCs w:val="24"/>
        </w:rPr>
        <w:t xml:space="preserve"> = -3.373, </w:t>
      </w:r>
      <w:r w:rsidR="009D2C95" w:rsidRPr="00AE3BC0">
        <w:rPr>
          <w:rFonts w:ascii="Times New Roman" w:eastAsia="Calibri" w:hAnsi="Times New Roman" w:cs="Times New Roman"/>
          <w:i/>
          <w:iCs/>
          <w:color w:val="000000" w:themeColor="text1"/>
          <w:sz w:val="24"/>
          <w:szCs w:val="24"/>
        </w:rPr>
        <w:t>p</w:t>
      </w:r>
      <w:r w:rsidR="009D2C95" w:rsidRPr="00B170A8">
        <w:rPr>
          <w:rFonts w:ascii="Times New Roman" w:eastAsia="Calibri" w:hAnsi="Times New Roman" w:cs="Times New Roman"/>
          <w:color w:val="000000" w:themeColor="text1"/>
          <w:sz w:val="24"/>
          <w:szCs w:val="24"/>
        </w:rPr>
        <w:t xml:space="preserve"> = 0.020)</w:t>
      </w:r>
      <w:r w:rsidR="009D2C95">
        <w:rPr>
          <w:rFonts w:ascii="Times New Roman" w:eastAsia="Calibri" w:hAnsi="Times New Roman" w:cs="Times New Roman"/>
          <w:color w:val="000000" w:themeColor="text1"/>
          <w:sz w:val="24"/>
          <w:szCs w:val="24"/>
        </w:rPr>
        <w:t xml:space="preserve"> and Virginia rails </w:t>
      </w:r>
      <w:r w:rsidR="009D2C95" w:rsidRPr="00B170A8">
        <w:rPr>
          <w:rFonts w:ascii="Times New Roman" w:eastAsia="Calibri" w:hAnsi="Times New Roman" w:cs="Times New Roman"/>
          <w:color w:val="000000" w:themeColor="text1"/>
          <w:sz w:val="24"/>
          <w:szCs w:val="24"/>
        </w:rPr>
        <w:t>(</w:t>
      </w:r>
      <w:r w:rsidR="009D2C95" w:rsidRPr="008A63AC">
        <w:rPr>
          <w:rFonts w:ascii="Times New Roman" w:eastAsia="Calibri" w:hAnsi="Times New Roman" w:cs="Times New Roman"/>
          <w:i/>
          <w:color w:val="000000" w:themeColor="text1"/>
          <w:sz w:val="24"/>
          <w:szCs w:val="24"/>
        </w:rPr>
        <w:t>t</w:t>
      </w:r>
      <w:r w:rsidR="009D2C95" w:rsidRPr="00B170A8">
        <w:rPr>
          <w:rFonts w:ascii="Times New Roman" w:eastAsia="Calibri" w:hAnsi="Times New Roman" w:cs="Times New Roman"/>
          <w:color w:val="000000" w:themeColor="text1"/>
          <w:sz w:val="24"/>
          <w:szCs w:val="24"/>
          <w:vertAlign w:val="subscript"/>
        </w:rPr>
        <w:t>193</w:t>
      </w:r>
      <w:r w:rsidR="009D2C95" w:rsidRPr="00B170A8">
        <w:rPr>
          <w:rFonts w:ascii="Times New Roman" w:eastAsia="Calibri" w:hAnsi="Times New Roman" w:cs="Times New Roman"/>
          <w:color w:val="000000" w:themeColor="text1"/>
          <w:sz w:val="24"/>
          <w:szCs w:val="24"/>
        </w:rPr>
        <w:t xml:space="preserve"> = -3.167, </w:t>
      </w:r>
      <w:r w:rsidR="00FC68A9" w:rsidRPr="008A63AC">
        <w:rPr>
          <w:rFonts w:ascii="Times New Roman" w:eastAsia="Calibri" w:hAnsi="Times New Roman" w:cs="Times New Roman"/>
          <w:i/>
          <w:color w:val="000000" w:themeColor="text1"/>
          <w:sz w:val="24"/>
          <w:szCs w:val="24"/>
        </w:rPr>
        <w:t>p</w:t>
      </w:r>
      <w:r w:rsidR="00FC68A9">
        <w:rPr>
          <w:rFonts w:ascii="Times New Roman" w:eastAsia="Calibri" w:hAnsi="Times New Roman" w:cs="Times New Roman"/>
          <w:color w:val="000000" w:themeColor="text1"/>
          <w:sz w:val="24"/>
          <w:szCs w:val="24"/>
        </w:rPr>
        <w:t xml:space="preserve"> </w:t>
      </w:r>
      <w:r w:rsidR="009D2C95" w:rsidRPr="00B170A8">
        <w:rPr>
          <w:rFonts w:ascii="Times New Roman" w:eastAsia="Calibri" w:hAnsi="Times New Roman" w:cs="Times New Roman"/>
          <w:color w:val="000000" w:themeColor="text1"/>
          <w:sz w:val="24"/>
          <w:szCs w:val="24"/>
        </w:rPr>
        <w:t>= 0.037)</w:t>
      </w:r>
      <w:r w:rsidR="00A87DCF">
        <w:rPr>
          <w:rFonts w:ascii="Times New Roman" w:eastAsia="Calibri" w:hAnsi="Times New Roman" w:cs="Times New Roman"/>
          <w:color w:val="000000" w:themeColor="text1"/>
          <w:sz w:val="24"/>
          <w:szCs w:val="24"/>
        </w:rPr>
        <w:t>, and point estimates for all species except least bittern were higher at treatment sites</w:t>
      </w:r>
      <w:r w:rsidR="009D2C95">
        <w:rPr>
          <w:rFonts w:ascii="Times New Roman" w:eastAsia="Calibri" w:hAnsi="Times New Roman" w:cs="Times New Roman"/>
          <w:color w:val="000000" w:themeColor="text1"/>
          <w:sz w:val="24"/>
          <w:szCs w:val="24"/>
        </w:rPr>
        <w:t xml:space="preserve">.  Overall, our results suggest that these </w:t>
      </w:r>
      <w:proofErr w:type="spellStart"/>
      <w:r w:rsidR="009D2C95">
        <w:rPr>
          <w:rFonts w:ascii="Times New Roman" w:eastAsia="Calibri" w:hAnsi="Times New Roman" w:cs="Times New Roman"/>
          <w:color w:val="000000" w:themeColor="text1"/>
          <w:sz w:val="24"/>
          <w:szCs w:val="24"/>
        </w:rPr>
        <w:t>marshbird</w:t>
      </w:r>
      <w:proofErr w:type="spellEnd"/>
      <w:r w:rsidR="009D2C95">
        <w:rPr>
          <w:rFonts w:ascii="Times New Roman" w:eastAsia="Calibri" w:hAnsi="Times New Roman" w:cs="Times New Roman"/>
          <w:color w:val="000000" w:themeColor="text1"/>
          <w:sz w:val="24"/>
          <w:szCs w:val="24"/>
        </w:rPr>
        <w:t xml:space="preserve"> species responded positively to herbicide </w:t>
      </w:r>
      <w:r w:rsidR="009D2C95">
        <w:rPr>
          <w:rFonts w:ascii="Times New Roman" w:eastAsia="Calibri" w:hAnsi="Times New Roman" w:cs="Times New Roman"/>
          <w:color w:val="000000" w:themeColor="text1"/>
          <w:sz w:val="24"/>
          <w:szCs w:val="24"/>
        </w:rPr>
        <w:lastRenderedPageBreak/>
        <w:t xml:space="preserve">control of invasive cattail and that breeding </w:t>
      </w:r>
      <w:proofErr w:type="spellStart"/>
      <w:r w:rsidR="009D2C95">
        <w:rPr>
          <w:rFonts w:ascii="Times New Roman" w:eastAsia="Calibri" w:hAnsi="Times New Roman" w:cs="Times New Roman"/>
          <w:color w:val="000000" w:themeColor="text1"/>
          <w:sz w:val="24"/>
          <w:szCs w:val="24"/>
        </w:rPr>
        <w:t>marshbirds</w:t>
      </w:r>
      <w:proofErr w:type="spellEnd"/>
      <w:r w:rsidR="009D2C95">
        <w:rPr>
          <w:rFonts w:ascii="Times New Roman" w:eastAsia="Calibri" w:hAnsi="Times New Roman" w:cs="Times New Roman"/>
          <w:color w:val="000000" w:themeColor="text1"/>
          <w:sz w:val="24"/>
          <w:szCs w:val="24"/>
        </w:rPr>
        <w:t xml:space="preserve"> in these and similar wetland systems may experience positive population response over a period of at least 3 years following treatment.</w:t>
      </w:r>
      <w:r w:rsidR="067E7C7B" w:rsidRPr="067E7C7B">
        <w:rPr>
          <w:rFonts w:ascii="Times New Roman" w:eastAsia="Calibri" w:hAnsi="Times New Roman" w:cs="Times New Roman"/>
          <w:color w:val="000000" w:themeColor="text1"/>
          <w:sz w:val="24"/>
          <w:szCs w:val="24"/>
        </w:rPr>
        <w:t xml:space="preserve"> </w:t>
      </w:r>
      <w:bookmarkStart w:id="2" w:name="_Hlk23603044"/>
      <w:bookmarkEnd w:id="2"/>
    </w:p>
    <w:p w14:paraId="35630974" w14:textId="004121CC" w:rsidR="00BE3BA8" w:rsidRDefault="00B7510D" w:rsidP="007142C3">
      <w:pPr>
        <w:spacing w:line="480" w:lineRule="auto"/>
        <w:rPr>
          <w:rFonts w:ascii="Times New Roman" w:eastAsia="Calibri" w:hAnsi="Times New Roman" w:cs="Times New Roman"/>
          <w:color w:val="000000" w:themeColor="text1"/>
          <w:sz w:val="24"/>
          <w:szCs w:val="24"/>
        </w:rPr>
      </w:pPr>
      <w:r w:rsidRPr="00B7510D">
        <w:rPr>
          <w:rFonts w:ascii="Times New Roman" w:eastAsia="Calibri" w:hAnsi="Times New Roman" w:cs="Times New Roman"/>
          <w:b/>
          <w:color w:val="000000" w:themeColor="text1"/>
          <w:sz w:val="24"/>
          <w:szCs w:val="24"/>
        </w:rPr>
        <w:t>KEY WORDS</w:t>
      </w:r>
      <w:r>
        <w:rPr>
          <w:rFonts w:ascii="Times New Roman" w:eastAsia="Calibri" w:hAnsi="Times New Roman" w:cs="Times New Roman"/>
          <w:color w:val="000000" w:themeColor="text1"/>
          <w:sz w:val="24"/>
          <w:szCs w:val="24"/>
        </w:rPr>
        <w:t xml:space="preserve"> American bittern, </w:t>
      </w:r>
      <w:r w:rsidRPr="067E7C7B">
        <w:rPr>
          <w:rFonts w:ascii="Times New Roman" w:eastAsia="Calibri" w:hAnsi="Times New Roman" w:cs="Times New Roman"/>
          <w:i/>
          <w:iCs/>
          <w:color w:val="000000" w:themeColor="text1"/>
          <w:sz w:val="24"/>
          <w:szCs w:val="24"/>
        </w:rPr>
        <w:t xml:space="preserve">Botaurus </w:t>
      </w:r>
      <w:proofErr w:type="spellStart"/>
      <w:r w:rsidRPr="067E7C7B">
        <w:rPr>
          <w:rFonts w:ascii="Times New Roman" w:eastAsia="Calibri" w:hAnsi="Times New Roman" w:cs="Times New Roman"/>
          <w:i/>
          <w:iCs/>
          <w:color w:val="000000" w:themeColor="text1"/>
          <w:sz w:val="24"/>
          <w:szCs w:val="24"/>
        </w:rPr>
        <w:t>lentiginosus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cattail, herbicide, invasive plants, </w:t>
      </w:r>
      <w:proofErr w:type="spellStart"/>
      <w:r w:rsidR="00F00591">
        <w:rPr>
          <w:rFonts w:ascii="Times New Roman" w:eastAsia="Calibri" w:hAnsi="Times New Roman" w:cs="Times New Roman"/>
          <w:color w:val="000000" w:themeColor="text1"/>
          <w:sz w:val="24"/>
          <w:szCs w:val="24"/>
        </w:rPr>
        <w:t>marshbirds</w:t>
      </w:r>
      <w:proofErr w:type="spellEnd"/>
      <w:r w:rsidR="00F00591">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pied-billed grebe,</w:t>
      </w:r>
      <w:r w:rsidRPr="00B7510D">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Podilymbus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podiceps</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Porzana</w:t>
      </w:r>
      <w:proofErr w:type="spellEnd"/>
      <w:r w:rsidRPr="067E7C7B">
        <w:rPr>
          <w:rFonts w:ascii="Times New Roman" w:eastAsia="Calibri" w:hAnsi="Times New Roman" w:cs="Times New Roman"/>
          <w:i/>
          <w:iCs/>
          <w:color w:val="000000" w:themeColor="text1"/>
          <w:sz w:val="24"/>
          <w:szCs w:val="24"/>
        </w:rPr>
        <w:t xml:space="preserve"> </w:t>
      </w:r>
      <w:proofErr w:type="spellStart"/>
      <w:r>
        <w:rPr>
          <w:rFonts w:ascii="Times New Roman" w:eastAsia="Calibri" w:hAnsi="Times New Roman" w:cs="Times New Roman"/>
          <w:i/>
          <w:iCs/>
          <w:color w:val="000000" w:themeColor="text1"/>
          <w:sz w:val="24"/>
          <w:szCs w:val="24"/>
        </w:rPr>
        <w:t>carolina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Prairie Pothole Region, </w:t>
      </w:r>
      <w:proofErr w:type="spellStart"/>
      <w:r w:rsidRPr="067E7C7B">
        <w:rPr>
          <w:rFonts w:ascii="Times New Roman" w:eastAsia="Calibri" w:hAnsi="Times New Roman" w:cs="Times New Roman"/>
          <w:i/>
          <w:iCs/>
          <w:color w:val="000000" w:themeColor="text1"/>
          <w:sz w:val="24"/>
          <w:szCs w:val="24"/>
        </w:rPr>
        <w:t>Rallus</w:t>
      </w:r>
      <w:proofErr w:type="spellEnd"/>
      <w:r w:rsidRPr="067E7C7B">
        <w:rPr>
          <w:rFonts w:ascii="Times New Roman" w:eastAsia="Calibri" w:hAnsi="Times New Roman" w:cs="Times New Roman"/>
          <w:i/>
          <w:iCs/>
          <w:color w:val="000000" w:themeColor="text1"/>
          <w:sz w:val="24"/>
          <w:szCs w:val="24"/>
        </w:rPr>
        <w:t xml:space="preserve"> </w:t>
      </w:r>
      <w:proofErr w:type="spellStart"/>
      <w:r w:rsidRPr="067E7C7B">
        <w:rPr>
          <w:rFonts w:ascii="Times New Roman" w:eastAsia="Calibri" w:hAnsi="Times New Roman" w:cs="Times New Roman"/>
          <w:i/>
          <w:iCs/>
          <w:color w:val="000000" w:themeColor="text1"/>
          <w:sz w:val="24"/>
          <w:szCs w:val="24"/>
        </w:rPr>
        <w:t>limicola</w:t>
      </w:r>
      <w:proofErr w:type="spellEnd"/>
      <w:r>
        <w:rPr>
          <w:rFonts w:ascii="Times New Roman" w:eastAsia="Calibri" w:hAnsi="Times New Roman" w:cs="Times New Roman"/>
          <w:i/>
          <w:iCs/>
          <w:color w:val="000000" w:themeColor="text1"/>
          <w:sz w:val="24"/>
          <w:szCs w:val="24"/>
        </w:rPr>
        <w:t>,</w:t>
      </w:r>
      <w:r>
        <w:rPr>
          <w:rFonts w:ascii="Times New Roman" w:eastAsia="Calibri" w:hAnsi="Times New Roman" w:cs="Times New Roman"/>
          <w:color w:val="000000" w:themeColor="text1"/>
          <w:sz w:val="24"/>
          <w:szCs w:val="24"/>
        </w:rPr>
        <w:t xml:space="preserve"> sora, Virginia rail, wetlands </w:t>
      </w:r>
    </w:p>
    <w:p w14:paraId="6C814072" w14:textId="77777777" w:rsidR="00F00591" w:rsidRDefault="00F00591" w:rsidP="007142C3">
      <w:pPr>
        <w:spacing w:line="480" w:lineRule="auto"/>
        <w:rPr>
          <w:rFonts w:ascii="Times New Roman" w:eastAsia="Calibri" w:hAnsi="Times New Roman" w:cs="Times New Roman"/>
          <w:color w:val="000000" w:themeColor="text1"/>
          <w:sz w:val="24"/>
          <w:szCs w:val="24"/>
        </w:rPr>
      </w:pPr>
    </w:p>
    <w:p w14:paraId="4BC5C601" w14:textId="4C5A3485" w:rsidR="0050313E" w:rsidRPr="0050313E" w:rsidRDefault="067E7C7B" w:rsidP="007142C3">
      <w:pPr>
        <w:spacing w:line="480" w:lineRule="auto"/>
        <w:rPr>
          <w:rFonts w:ascii="Times New Roman" w:eastAsia="Calibri" w:hAnsi="Times New Roman" w:cs="Times New Roman"/>
          <w:color w:val="000000"/>
          <w:sz w:val="24"/>
          <w:szCs w:val="24"/>
        </w:rPr>
      </w:pPr>
      <w:r w:rsidRPr="067E7C7B">
        <w:rPr>
          <w:rFonts w:ascii="Times New Roman" w:eastAsia="Calibri" w:hAnsi="Times New Roman" w:cs="Times New Roman"/>
          <w:color w:val="000000" w:themeColor="text1"/>
          <w:sz w:val="24"/>
          <w:szCs w:val="24"/>
        </w:rPr>
        <w:t xml:space="preserve">The Prairie Pothole Region (PPR) </w:t>
      </w:r>
      <w:r w:rsidR="006B2495">
        <w:rPr>
          <w:rFonts w:ascii="Times New Roman" w:eastAsia="Calibri" w:hAnsi="Times New Roman" w:cs="Times New Roman"/>
          <w:color w:val="000000" w:themeColor="text1"/>
          <w:sz w:val="24"/>
          <w:szCs w:val="24"/>
        </w:rPr>
        <w:t xml:space="preserve">and adjacent areas </w:t>
      </w:r>
      <w:r w:rsidRPr="067E7C7B">
        <w:rPr>
          <w:rFonts w:ascii="Times New Roman" w:eastAsia="Calibri" w:hAnsi="Times New Roman" w:cs="Times New Roman"/>
          <w:color w:val="000000" w:themeColor="text1"/>
          <w:sz w:val="24"/>
          <w:szCs w:val="24"/>
        </w:rPr>
        <w:t xml:space="preserve">of central North America </w:t>
      </w:r>
      <w:r w:rsidR="006B2495">
        <w:rPr>
          <w:rFonts w:ascii="Times New Roman" w:eastAsia="Calibri" w:hAnsi="Times New Roman" w:cs="Times New Roman"/>
          <w:color w:val="000000" w:themeColor="text1"/>
          <w:sz w:val="24"/>
          <w:szCs w:val="24"/>
        </w:rPr>
        <w:t>were</w:t>
      </w:r>
      <w:r w:rsidR="006B2495" w:rsidRPr="067E7C7B">
        <w:rPr>
          <w:rFonts w:ascii="Times New Roman" w:eastAsia="Calibri" w:hAnsi="Times New Roman" w:cs="Times New Roman"/>
          <w:color w:val="000000" w:themeColor="text1"/>
          <w:sz w:val="24"/>
          <w:szCs w:val="24"/>
        </w:rPr>
        <w:t xml:space="preserve"> </w:t>
      </w:r>
      <w:r w:rsidRPr="067E7C7B">
        <w:rPr>
          <w:rFonts w:ascii="Times New Roman" w:eastAsia="Calibri" w:hAnsi="Times New Roman" w:cs="Times New Roman"/>
          <w:color w:val="000000" w:themeColor="text1"/>
          <w:sz w:val="24"/>
          <w:szCs w:val="24"/>
        </w:rPr>
        <w:t xml:space="preserve">once a vast complex of prairie grasslands and glaciated wetlands and lakes (Dahl 2014). </w:t>
      </w:r>
      <w:r w:rsidR="0D17830E" w:rsidRPr="0D17830E">
        <w:rPr>
          <w:rFonts w:ascii="Times New Roman" w:eastAsia="Calibri" w:hAnsi="Times New Roman" w:cs="Times New Roman"/>
          <w:color w:val="000000" w:themeColor="text1"/>
          <w:sz w:val="24"/>
          <w:szCs w:val="24"/>
        </w:rPr>
        <w:t>Beginning in the late 19</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and early 20</w:t>
      </w:r>
      <w:r w:rsidR="0D17830E" w:rsidRPr="0D17830E">
        <w:rPr>
          <w:rFonts w:ascii="Times New Roman" w:eastAsia="Calibri" w:hAnsi="Times New Roman" w:cs="Times New Roman"/>
          <w:color w:val="000000" w:themeColor="text1"/>
          <w:sz w:val="24"/>
          <w:szCs w:val="24"/>
          <w:vertAlign w:val="superscript"/>
        </w:rPr>
        <w:t>th</w:t>
      </w:r>
      <w:r w:rsidR="0D17830E" w:rsidRPr="0D17830E">
        <w:rPr>
          <w:rFonts w:ascii="Times New Roman" w:eastAsia="Calibri" w:hAnsi="Times New Roman" w:cs="Times New Roman"/>
          <w:color w:val="000000" w:themeColor="text1"/>
          <w:sz w:val="24"/>
          <w:szCs w:val="24"/>
        </w:rPr>
        <w:t xml:space="preserve"> centuries, c</w:t>
      </w:r>
      <w:r w:rsidRPr="067E7C7B">
        <w:rPr>
          <w:rFonts w:ascii="Times New Roman" w:eastAsia="Calibri" w:hAnsi="Times New Roman" w:cs="Times New Roman"/>
          <w:color w:val="000000" w:themeColor="text1"/>
          <w:sz w:val="24"/>
          <w:szCs w:val="24"/>
        </w:rPr>
        <w:t xml:space="preserve">onversion of wetlands for agricultural uses and other purposes </w:t>
      </w:r>
      <w:r w:rsidR="0D17830E" w:rsidRPr="0D17830E">
        <w:rPr>
          <w:rFonts w:ascii="Times New Roman" w:eastAsia="Calibri" w:hAnsi="Times New Roman" w:cs="Times New Roman"/>
          <w:color w:val="000000" w:themeColor="text1"/>
          <w:sz w:val="24"/>
          <w:szCs w:val="24"/>
        </w:rPr>
        <w:t>eliminated extensive areas of wetlands in the PPR. D</w:t>
      </w:r>
      <w:r w:rsidRPr="067E7C7B">
        <w:rPr>
          <w:rFonts w:ascii="Times New Roman" w:eastAsia="Calibri" w:hAnsi="Times New Roman" w:cs="Times New Roman"/>
          <w:color w:val="000000" w:themeColor="text1"/>
          <w:sz w:val="24"/>
          <w:szCs w:val="24"/>
        </w:rPr>
        <w:t>rainage and other changes to hydrology disrupted and altered patterns of water flow and nutrient cycling, bolstering conditions favorable to invasion by non-native plants (</w:t>
      </w:r>
      <w:proofErr w:type="spellStart"/>
      <w:r w:rsidRPr="067E7C7B">
        <w:rPr>
          <w:rFonts w:ascii="Times New Roman" w:eastAsia="Calibri" w:hAnsi="Times New Roman" w:cs="Times New Roman"/>
          <w:color w:val="000000" w:themeColor="text1"/>
          <w:sz w:val="24"/>
          <w:szCs w:val="24"/>
        </w:rPr>
        <w:t>Kantrud</w:t>
      </w:r>
      <w:proofErr w:type="spellEnd"/>
      <w:r w:rsidRPr="067E7C7B">
        <w:rPr>
          <w:rFonts w:ascii="Times New Roman" w:eastAsia="Calibri" w:hAnsi="Times New Roman" w:cs="Times New Roman"/>
          <w:color w:val="000000" w:themeColor="text1"/>
          <w:sz w:val="24"/>
          <w:szCs w:val="24"/>
        </w:rPr>
        <w:t xml:space="preserve"> and Newton 1996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proofErr w:type="gramStart"/>
      <w:r w:rsidRPr="067E7C7B">
        <w:rPr>
          <w:rFonts w:ascii="Times New Roman" w:eastAsia="Calibri" w:hAnsi="Times New Roman" w:cs="Times New Roman"/>
          <w:color w:val="000000" w:themeColor="text1"/>
          <w:sz w:val="24"/>
          <w:szCs w:val="24"/>
        </w:rPr>
        <w:t>Zedler</w:t>
      </w:r>
      <w:proofErr w:type="spellEnd"/>
      <w:proofErr w:type="gramEnd"/>
      <w:r w:rsidRPr="067E7C7B">
        <w:rPr>
          <w:rFonts w:ascii="Times New Roman" w:eastAsia="Calibri" w:hAnsi="Times New Roman" w:cs="Times New Roman"/>
          <w:color w:val="000000" w:themeColor="text1"/>
          <w:sz w:val="24"/>
          <w:szCs w:val="24"/>
        </w:rPr>
        <w:t xml:space="preserve"> and Kercher 2004</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Blann</w:t>
      </w:r>
      <w:proofErr w:type="spellEnd"/>
      <w:r w:rsidRPr="067E7C7B">
        <w:rPr>
          <w:rFonts w:ascii="Times New Roman" w:eastAsia="Calibri" w:hAnsi="Times New Roman" w:cs="Times New Roman"/>
          <w:color w:val="000000" w:themeColor="text1"/>
          <w:sz w:val="24"/>
          <w:szCs w:val="24"/>
        </w:rPr>
        <w:t xml:space="preserve">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Tuchman et al. 2009</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Kloiber</w:t>
      </w:r>
      <w:proofErr w:type="spellEnd"/>
      <w:r w:rsidRPr="067E7C7B">
        <w:rPr>
          <w:rFonts w:ascii="Times New Roman" w:eastAsia="Calibri" w:hAnsi="Times New Roman" w:cs="Times New Roman"/>
          <w:color w:val="000000" w:themeColor="text1"/>
          <w:sz w:val="24"/>
          <w:szCs w:val="24"/>
        </w:rPr>
        <w:t xml:space="preserve"> and Norris 2013). In PPR wetlands, dominance of invasive plants has resulted in reduced diversity of the wetland food web, reducing habitat quality for wildlife species that inhabit or otherwise depend on wetlands (Weller 1981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Johnson and Dinsmore 1986</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Mulhouse and </w:t>
      </w:r>
      <w:proofErr w:type="spellStart"/>
      <w:r w:rsidRPr="067E7C7B">
        <w:rPr>
          <w:rFonts w:ascii="Times New Roman" w:eastAsia="Calibri" w:hAnsi="Times New Roman" w:cs="Times New Roman"/>
          <w:color w:val="000000" w:themeColor="text1"/>
          <w:sz w:val="24"/>
          <w:szCs w:val="24"/>
        </w:rPr>
        <w:t>Galatowitsch</w:t>
      </w:r>
      <w:proofErr w:type="spellEnd"/>
      <w:r w:rsidRPr="067E7C7B">
        <w:rPr>
          <w:rFonts w:ascii="Times New Roman" w:eastAsia="Calibri" w:hAnsi="Times New Roman" w:cs="Times New Roman"/>
          <w:color w:val="000000" w:themeColor="text1"/>
          <w:sz w:val="24"/>
          <w:szCs w:val="24"/>
        </w:rPr>
        <w:t xml:space="preserve"> 2003). Despite elimination and alteration of extensive areas, wetlands in the PPR remain important to an array of wildlife species, although it is not well understood how some wildlife respond to altered characteristics of wetlands dominated by invasive vegetation or to efforts to restore native vegetation communities (National Research Council 1992</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Ratti</w:t>
      </w:r>
      <w:proofErr w:type="spellEnd"/>
      <w:r w:rsidRPr="067E7C7B">
        <w:rPr>
          <w:rFonts w:ascii="Times New Roman" w:eastAsia="Calibri" w:hAnsi="Times New Roman" w:cs="Times New Roman"/>
          <w:color w:val="000000" w:themeColor="text1"/>
          <w:sz w:val="24"/>
          <w:szCs w:val="24"/>
        </w:rPr>
        <w:t xml:space="preserve"> et al. 2001</w:t>
      </w:r>
      <w:r w:rsidR="007142C3">
        <w:rPr>
          <w:rFonts w:ascii="Times New Roman" w:eastAsia="Calibri" w:hAnsi="Times New Roman" w:cs="Times New Roman"/>
          <w:color w:val="000000" w:themeColor="text1"/>
          <w:sz w:val="24"/>
          <w:szCs w:val="24"/>
        </w:rPr>
        <w:t>,</w:t>
      </w:r>
      <w:r w:rsidRPr="067E7C7B">
        <w:rPr>
          <w:rFonts w:ascii="Times New Roman" w:eastAsia="Calibri" w:hAnsi="Times New Roman" w:cs="Times New Roman"/>
          <w:color w:val="000000" w:themeColor="text1"/>
          <w:sz w:val="24"/>
          <w:szCs w:val="24"/>
        </w:rPr>
        <w:t xml:space="preserve"> </w:t>
      </w:r>
      <w:proofErr w:type="spellStart"/>
      <w:r w:rsidRPr="067E7C7B">
        <w:rPr>
          <w:rFonts w:ascii="Times New Roman" w:eastAsia="Calibri" w:hAnsi="Times New Roman" w:cs="Times New Roman"/>
          <w:color w:val="000000" w:themeColor="text1"/>
          <w:sz w:val="24"/>
          <w:szCs w:val="24"/>
        </w:rPr>
        <w:t>Pulfer</w:t>
      </w:r>
      <w:proofErr w:type="spellEnd"/>
      <w:r w:rsidRPr="067E7C7B">
        <w:rPr>
          <w:rFonts w:ascii="Times New Roman" w:eastAsia="Calibri" w:hAnsi="Times New Roman" w:cs="Times New Roman"/>
          <w:color w:val="000000" w:themeColor="text1"/>
          <w:sz w:val="24"/>
          <w:szCs w:val="24"/>
        </w:rPr>
        <w:t xml:space="preserve"> et al. 2014). </w:t>
      </w:r>
    </w:p>
    <w:p w14:paraId="7D49FEE8" w14:textId="49E072B4" w:rsidR="0050313E" w:rsidRPr="0050313E" w:rsidRDefault="127FC9A4" w:rsidP="5136BD07">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 xml:space="preserve">Land managers </w:t>
      </w:r>
      <w:r w:rsidR="00577A65">
        <w:rPr>
          <w:rFonts w:ascii="Times New Roman" w:eastAsia="Calibri" w:hAnsi="Times New Roman" w:cs="Times New Roman"/>
          <w:color w:val="000000" w:themeColor="text1"/>
          <w:sz w:val="24"/>
          <w:szCs w:val="24"/>
        </w:rPr>
        <w:t xml:space="preserve">often </w:t>
      </w:r>
      <w:r w:rsidRPr="127FC9A4">
        <w:rPr>
          <w:rFonts w:ascii="Times New Roman" w:eastAsia="Calibri" w:hAnsi="Times New Roman" w:cs="Times New Roman"/>
          <w:color w:val="000000" w:themeColor="text1"/>
          <w:sz w:val="24"/>
          <w:szCs w:val="24"/>
        </w:rPr>
        <w:t xml:space="preserve">aim to restore wetlands to conditions that existed prior to becoming dominated by invasive vegetation (e.g., </w:t>
      </w:r>
      <w:proofErr w:type="spellStart"/>
      <w:r w:rsidR="00A602CD" w:rsidRPr="127FC9A4">
        <w:rPr>
          <w:rFonts w:ascii="Times New Roman" w:eastAsia="Calibri" w:hAnsi="Times New Roman" w:cs="Times New Roman"/>
          <w:color w:val="000000" w:themeColor="text1"/>
          <w:sz w:val="24"/>
          <w:szCs w:val="24"/>
        </w:rPr>
        <w:t>Vacek</w:t>
      </w:r>
      <w:proofErr w:type="spellEnd"/>
      <w:r w:rsidR="00A602CD" w:rsidRPr="127FC9A4">
        <w:rPr>
          <w:rFonts w:ascii="Times New Roman" w:eastAsia="Calibri" w:hAnsi="Times New Roman" w:cs="Times New Roman"/>
          <w:color w:val="000000" w:themeColor="text1"/>
          <w:sz w:val="24"/>
          <w:szCs w:val="24"/>
        </w:rPr>
        <w:t xml:space="preserve"> and </w:t>
      </w:r>
      <w:proofErr w:type="spellStart"/>
      <w:r w:rsidR="00A602CD" w:rsidRPr="127FC9A4">
        <w:rPr>
          <w:rFonts w:ascii="Times New Roman" w:eastAsia="Calibri" w:hAnsi="Times New Roman" w:cs="Times New Roman"/>
          <w:color w:val="000000" w:themeColor="text1"/>
          <w:sz w:val="24"/>
          <w:szCs w:val="24"/>
        </w:rPr>
        <w:t>Friske</w:t>
      </w:r>
      <w:proofErr w:type="spellEnd"/>
      <w:r w:rsidR="00A602CD" w:rsidRPr="127FC9A4">
        <w:rPr>
          <w:rFonts w:ascii="Times New Roman" w:eastAsia="Calibri" w:hAnsi="Times New Roman" w:cs="Times New Roman"/>
          <w:color w:val="000000" w:themeColor="text1"/>
          <w:sz w:val="24"/>
          <w:szCs w:val="24"/>
        </w:rPr>
        <w:t xml:space="preserve"> 2012</w:t>
      </w:r>
      <w:r w:rsidR="00A602CD">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Minnesota Prairie Plan Working Group 2018), under the assumption that such conditions will support a diversity of wetland-</w:t>
      </w:r>
      <w:r w:rsidRPr="127FC9A4">
        <w:rPr>
          <w:rFonts w:ascii="Times New Roman" w:eastAsia="Calibri" w:hAnsi="Times New Roman" w:cs="Times New Roman"/>
          <w:color w:val="000000" w:themeColor="text1"/>
          <w:sz w:val="24"/>
          <w:szCs w:val="24"/>
        </w:rPr>
        <w:lastRenderedPageBreak/>
        <w:t>dependent wildlife (</w:t>
      </w:r>
      <w:proofErr w:type="spellStart"/>
      <w:r w:rsidRPr="127FC9A4">
        <w:rPr>
          <w:rFonts w:ascii="Times New Roman" w:eastAsia="Calibri" w:hAnsi="Times New Roman" w:cs="Times New Roman"/>
          <w:color w:val="000000" w:themeColor="text1"/>
          <w:sz w:val="24"/>
          <w:szCs w:val="24"/>
        </w:rPr>
        <w:t>Delphey</w:t>
      </w:r>
      <w:proofErr w:type="spellEnd"/>
      <w:r w:rsidRPr="127FC9A4">
        <w:rPr>
          <w:rFonts w:ascii="Times New Roman" w:eastAsia="Calibri" w:hAnsi="Times New Roman" w:cs="Times New Roman"/>
          <w:color w:val="000000" w:themeColor="text1"/>
          <w:sz w:val="24"/>
          <w:szCs w:val="24"/>
        </w:rPr>
        <w:t xml:space="preserve"> and Dinsmore 1993</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VanRees</w:t>
      </w:r>
      <w:proofErr w:type="spellEnd"/>
      <w:r w:rsidRPr="127FC9A4">
        <w:rPr>
          <w:rFonts w:ascii="Times New Roman" w:eastAsia="Calibri" w:hAnsi="Times New Roman" w:cs="Times New Roman"/>
          <w:color w:val="000000" w:themeColor="text1"/>
          <w:sz w:val="24"/>
          <w:szCs w:val="24"/>
        </w:rPr>
        <w:t>-Siewert and Dinsmore 1996</w:t>
      </w:r>
      <w:r w:rsidR="007142C3">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Glisson et al. 2015). </w:t>
      </w:r>
      <w:proofErr w:type="gramStart"/>
      <w:r w:rsidRPr="127FC9A4">
        <w:rPr>
          <w:rFonts w:ascii="Times New Roman" w:eastAsia="Calibri" w:hAnsi="Times New Roman" w:cs="Times New Roman"/>
          <w:color w:val="000000" w:themeColor="text1"/>
          <w:sz w:val="24"/>
          <w:szCs w:val="24"/>
        </w:rPr>
        <w:t>In particular, management</w:t>
      </w:r>
      <w:proofErr w:type="gramEnd"/>
      <w:r w:rsidRPr="127FC9A4">
        <w:rPr>
          <w:rFonts w:ascii="Times New Roman" w:eastAsia="Calibri" w:hAnsi="Times New Roman" w:cs="Times New Roman"/>
          <w:color w:val="000000" w:themeColor="text1"/>
          <w:sz w:val="24"/>
          <w:szCs w:val="24"/>
        </w:rPr>
        <w:t xml:space="preserve"> of restored </w:t>
      </w:r>
      <w:r w:rsidR="007A04F1">
        <w:rPr>
          <w:rFonts w:ascii="Times New Roman" w:eastAsia="Calibri" w:hAnsi="Times New Roman" w:cs="Times New Roman"/>
          <w:color w:val="000000" w:themeColor="text1"/>
          <w:sz w:val="24"/>
          <w:szCs w:val="24"/>
        </w:rPr>
        <w:t xml:space="preserve">and altered </w:t>
      </w:r>
      <w:r w:rsidRPr="127FC9A4">
        <w:rPr>
          <w:rFonts w:ascii="Times New Roman" w:eastAsia="Calibri" w:hAnsi="Times New Roman" w:cs="Times New Roman"/>
          <w:color w:val="000000" w:themeColor="text1"/>
          <w:sz w:val="24"/>
          <w:szCs w:val="24"/>
        </w:rPr>
        <w:t xml:space="preserve">wetlands in the PPR </w:t>
      </w:r>
      <w:r w:rsidR="007A04F1">
        <w:rPr>
          <w:rFonts w:ascii="Times New Roman" w:eastAsia="Calibri" w:hAnsi="Times New Roman" w:cs="Times New Roman"/>
          <w:color w:val="000000" w:themeColor="text1"/>
          <w:sz w:val="24"/>
          <w:szCs w:val="24"/>
        </w:rPr>
        <w:t xml:space="preserve">and adjacent landscapes </w:t>
      </w:r>
      <w:r w:rsidRPr="127FC9A4">
        <w:rPr>
          <w:rFonts w:ascii="Times New Roman" w:eastAsia="Calibri" w:hAnsi="Times New Roman" w:cs="Times New Roman"/>
          <w:color w:val="000000" w:themeColor="text1"/>
          <w:sz w:val="24"/>
          <w:szCs w:val="24"/>
        </w:rPr>
        <w:t>often focuses on manipulating cattail (</w:t>
      </w:r>
      <w:r w:rsidRPr="127FC9A4">
        <w:rPr>
          <w:rFonts w:ascii="Times New Roman" w:eastAsia="Calibri" w:hAnsi="Times New Roman" w:cs="Times New Roman"/>
          <w:i/>
          <w:iCs/>
          <w:color w:val="000000" w:themeColor="text1"/>
          <w:sz w:val="24"/>
          <w:szCs w:val="24"/>
        </w:rPr>
        <w:t>Typha</w:t>
      </w:r>
      <w:r w:rsidRPr="127FC9A4">
        <w:rPr>
          <w:rFonts w:ascii="Times New Roman" w:eastAsia="Calibri" w:hAnsi="Times New Roman" w:cs="Times New Roman"/>
          <w:color w:val="000000" w:themeColor="text1"/>
          <w:sz w:val="24"/>
          <w:szCs w:val="24"/>
        </w:rPr>
        <w:t xml:space="preserve"> spp.;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r w:rsidR="00A602CD">
        <w:rPr>
          <w:rFonts w:ascii="Times New Roman" w:eastAsia="Calibri" w:hAnsi="Times New Roman" w:cs="Times New Roman"/>
          <w:color w:val="000000" w:themeColor="text1"/>
          <w:sz w:val="24"/>
          <w:szCs w:val="24"/>
        </w:rPr>
        <w:t xml:space="preserve"> via</w:t>
      </w:r>
      <w:r w:rsidR="007A12CA">
        <w:rPr>
          <w:rFonts w:ascii="Times New Roman" w:eastAsia="Calibri" w:hAnsi="Times New Roman" w:cs="Times New Roman"/>
          <w:color w:val="000000" w:themeColor="text1"/>
          <w:sz w:val="24"/>
          <w:szCs w:val="24"/>
        </w:rPr>
        <w:t>,</w:t>
      </w:r>
      <w:r w:rsidR="00A602CD">
        <w:rPr>
          <w:rFonts w:ascii="Times New Roman" w:eastAsia="Calibri" w:hAnsi="Times New Roman" w:cs="Times New Roman"/>
          <w:color w:val="000000" w:themeColor="text1"/>
          <w:sz w:val="24"/>
          <w:szCs w:val="24"/>
        </w:rPr>
        <w:t xml:space="preserve"> for example, herbicide application or mechanical removal</w:t>
      </w:r>
      <w:r w:rsidRPr="127FC9A4">
        <w:rPr>
          <w:rFonts w:ascii="Times New Roman" w:eastAsia="Calibri" w:hAnsi="Times New Roman" w:cs="Times New Roman"/>
          <w:color w:val="000000" w:themeColor="text1"/>
          <w:sz w:val="24"/>
          <w:szCs w:val="24"/>
        </w:rPr>
        <w:t xml:space="preserve">. Vegetation communities in many PPR wetlands have shifted from </w:t>
      </w:r>
      <w:r w:rsidR="00F00591">
        <w:rPr>
          <w:rFonts w:ascii="Times New Roman" w:eastAsia="Calibri" w:hAnsi="Times New Roman" w:cs="Times New Roman"/>
          <w:color w:val="000000" w:themeColor="text1"/>
          <w:sz w:val="24"/>
          <w:szCs w:val="24"/>
        </w:rPr>
        <w:t xml:space="preserve">heterogeneous </w:t>
      </w:r>
      <w:r w:rsidRPr="127FC9A4">
        <w:rPr>
          <w:rFonts w:ascii="Times New Roman" w:eastAsia="Calibri" w:hAnsi="Times New Roman" w:cs="Times New Roman"/>
          <w:color w:val="000000" w:themeColor="text1"/>
          <w:sz w:val="24"/>
          <w:szCs w:val="24"/>
        </w:rPr>
        <w:t>native species surrounding broadleaf cattail (</w:t>
      </w:r>
      <w:r w:rsidRPr="127FC9A4">
        <w:rPr>
          <w:rFonts w:ascii="Times New Roman" w:eastAsia="Calibri" w:hAnsi="Times New Roman" w:cs="Times New Roman"/>
          <w:i/>
          <w:iCs/>
          <w:color w:val="000000" w:themeColor="text1"/>
          <w:sz w:val="24"/>
          <w:szCs w:val="24"/>
        </w:rPr>
        <w:t>Typha latifolia</w:t>
      </w:r>
      <w:r w:rsidRPr="127FC9A4">
        <w:rPr>
          <w:rFonts w:ascii="Times New Roman" w:eastAsia="Calibri" w:hAnsi="Times New Roman" w:cs="Times New Roman"/>
          <w:color w:val="000000" w:themeColor="text1"/>
          <w:sz w:val="24"/>
          <w:szCs w:val="24"/>
        </w:rPr>
        <w:t>) marsh, into dense mono</w:t>
      </w:r>
      <w:r w:rsidR="00584F97">
        <w:rPr>
          <w:rFonts w:ascii="Times New Roman" w:eastAsia="Calibri" w:hAnsi="Times New Roman" w:cs="Times New Roman"/>
          <w:color w:val="000000" w:themeColor="text1"/>
          <w:sz w:val="24"/>
          <w:szCs w:val="24"/>
        </w:rPr>
        <w:t>typic</w:t>
      </w:r>
      <w:r w:rsidRPr="127FC9A4">
        <w:rPr>
          <w:rFonts w:ascii="Times New Roman" w:eastAsia="Calibri" w:hAnsi="Times New Roman" w:cs="Times New Roman"/>
          <w:color w:val="000000" w:themeColor="text1"/>
          <w:sz w:val="24"/>
          <w:szCs w:val="24"/>
        </w:rPr>
        <w:t xml:space="preserve"> stands of more robust and aggressive non-native narrowleaf (</w:t>
      </w:r>
      <w:r w:rsidRPr="127FC9A4">
        <w:rPr>
          <w:rFonts w:ascii="Times New Roman" w:eastAsia="Calibri" w:hAnsi="Times New Roman" w:cs="Times New Roman"/>
          <w:i/>
          <w:iCs/>
          <w:color w:val="000000" w:themeColor="text1"/>
          <w:sz w:val="24"/>
          <w:szCs w:val="24"/>
        </w:rPr>
        <w:t>Typha angustifolia</w:t>
      </w:r>
      <w:r w:rsidRPr="127FC9A4">
        <w:rPr>
          <w:rFonts w:ascii="Times New Roman" w:eastAsia="Calibri" w:hAnsi="Times New Roman" w:cs="Times New Roman"/>
          <w:color w:val="000000" w:themeColor="text1"/>
          <w:sz w:val="24"/>
          <w:szCs w:val="24"/>
        </w:rPr>
        <w:t>) and hybrid (</w:t>
      </w:r>
      <w:r w:rsidRPr="127FC9A4">
        <w:rPr>
          <w:rFonts w:ascii="Times New Roman" w:eastAsia="Calibri" w:hAnsi="Times New Roman" w:cs="Times New Roman"/>
          <w:i/>
          <w:iCs/>
          <w:color w:val="000000" w:themeColor="text1"/>
          <w:sz w:val="24"/>
          <w:szCs w:val="24"/>
        </w:rPr>
        <w:t xml:space="preserve">Typha </w:t>
      </w:r>
      <w:r w:rsidRPr="008A63AC">
        <w:rPr>
          <w:rFonts w:ascii="Times New Roman" w:eastAsia="Calibri" w:hAnsi="Times New Roman" w:cs="Times New Roman"/>
          <w:iCs/>
          <w:color w:val="000000" w:themeColor="text1"/>
          <w:sz w:val="24"/>
          <w:szCs w:val="24"/>
        </w:rPr>
        <w:t>x</w:t>
      </w:r>
      <w:r w:rsidRPr="127FC9A4">
        <w:rPr>
          <w:rFonts w:ascii="Times New Roman" w:eastAsia="Calibri" w:hAnsi="Times New Roman" w:cs="Times New Roman"/>
          <w:i/>
          <w:iCs/>
          <w:color w:val="000000" w:themeColor="text1"/>
          <w:sz w:val="24"/>
          <w:szCs w:val="24"/>
        </w:rPr>
        <w:t xml:space="preserve"> glauca</w:t>
      </w:r>
      <w:r w:rsidRPr="127FC9A4">
        <w:rPr>
          <w:rFonts w:ascii="Times New Roman" w:eastAsia="Calibri" w:hAnsi="Times New Roman" w:cs="Times New Roman"/>
          <w:color w:val="000000" w:themeColor="text1"/>
          <w:sz w:val="24"/>
          <w:szCs w:val="24"/>
        </w:rPr>
        <w:t xml:space="preserve">) cattail (hereafter, cattail;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As a result, many remaining wetlands have diminished ecological quality characterized by reduced plant diversity and structural </w:t>
      </w:r>
      <w:r w:rsidR="00F00591">
        <w:rPr>
          <w:rFonts w:ascii="Times New Roman" w:eastAsia="Calibri" w:hAnsi="Times New Roman" w:cs="Times New Roman"/>
          <w:color w:val="000000" w:themeColor="text1"/>
          <w:sz w:val="24"/>
          <w:szCs w:val="24"/>
        </w:rPr>
        <w:t>hetero</w:t>
      </w:r>
      <w:r w:rsidRPr="127FC9A4">
        <w:rPr>
          <w:rFonts w:ascii="Times New Roman" w:eastAsia="Calibri" w:hAnsi="Times New Roman" w:cs="Times New Roman"/>
          <w:color w:val="000000" w:themeColor="text1"/>
          <w:sz w:val="24"/>
          <w:szCs w:val="24"/>
        </w:rPr>
        <w:t>geneity, and altered hydrology from sedimentation, etc. (Tuchman et al. 2009</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Spyreas</w:t>
      </w:r>
      <w:proofErr w:type="spellEnd"/>
      <w:r w:rsidRPr="127FC9A4">
        <w:rPr>
          <w:rFonts w:ascii="Times New Roman" w:eastAsia="Calibri" w:hAnsi="Times New Roman" w:cs="Times New Roman"/>
          <w:color w:val="000000" w:themeColor="text1"/>
          <w:sz w:val="24"/>
          <w:szCs w:val="24"/>
        </w:rPr>
        <w:t xml:space="preserve"> et al. 2010). The most widespread approach to manage extensive areas dominated by cattail is direct application of herbicide (Bansal et al. 2019). On large, impounded wetlands, herbicide application breaks up floating beds of cattail (Linz and Homan 2011), thereby creating a more heterogeneous mixture of open water and emergent vegetation with higher edge density among vegetation cover types, which favors regeneration of native emergent </w:t>
      </w:r>
      <w:r w:rsidR="00577A65">
        <w:rPr>
          <w:rFonts w:ascii="Times New Roman" w:eastAsia="Calibri" w:hAnsi="Times New Roman" w:cs="Times New Roman"/>
          <w:color w:val="000000" w:themeColor="text1"/>
          <w:sz w:val="24"/>
          <w:szCs w:val="24"/>
        </w:rPr>
        <w:t xml:space="preserve">plant </w:t>
      </w:r>
      <w:r w:rsidRPr="127FC9A4">
        <w:rPr>
          <w:rFonts w:ascii="Times New Roman" w:eastAsia="Calibri" w:hAnsi="Times New Roman" w:cs="Times New Roman"/>
          <w:color w:val="000000" w:themeColor="text1"/>
          <w:sz w:val="24"/>
          <w:szCs w:val="24"/>
        </w:rPr>
        <w:t>species (Linz et al. 1994</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2006</w:t>
      </w:r>
      <w:r w:rsidR="003F35BB">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Linz and Homan 2011). These conditions are believed to be more favorable for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Bolenbaugh</w:t>
      </w:r>
      <w:proofErr w:type="spellEnd"/>
      <w:r w:rsidRPr="127FC9A4">
        <w:rPr>
          <w:rFonts w:ascii="Times New Roman" w:eastAsia="Calibri" w:hAnsi="Times New Roman" w:cs="Times New Roman"/>
          <w:color w:val="000000" w:themeColor="text1"/>
          <w:sz w:val="24"/>
          <w:szCs w:val="24"/>
        </w:rPr>
        <w:t xml:space="preserve"> et al. 2011); however, there are few studies </w:t>
      </w:r>
      <w:r w:rsidR="00010A44" w:rsidRPr="127FC9A4">
        <w:rPr>
          <w:rFonts w:ascii="Times New Roman" w:eastAsia="Calibri" w:hAnsi="Times New Roman" w:cs="Times New Roman"/>
          <w:color w:val="000000" w:themeColor="text1"/>
          <w:sz w:val="24"/>
          <w:szCs w:val="24"/>
        </w:rPr>
        <w:t>(</w:t>
      </w:r>
      <w:r w:rsidR="00010A44">
        <w:rPr>
          <w:rFonts w:ascii="Times New Roman" w:eastAsia="Calibri" w:hAnsi="Times New Roman" w:cs="Times New Roman"/>
          <w:color w:val="000000" w:themeColor="text1"/>
          <w:sz w:val="24"/>
          <w:szCs w:val="24"/>
        </w:rPr>
        <w:t xml:space="preserve">e.g., </w:t>
      </w:r>
      <w:r w:rsidR="00010A44" w:rsidRPr="127FC9A4">
        <w:rPr>
          <w:rFonts w:ascii="Times New Roman" w:eastAsia="Calibri" w:hAnsi="Times New Roman" w:cs="Times New Roman"/>
          <w:color w:val="000000" w:themeColor="text1"/>
          <w:sz w:val="24"/>
          <w:szCs w:val="24"/>
        </w:rPr>
        <w:t>Linz et al. 1994</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w:t>
      </w:r>
      <w:proofErr w:type="spellStart"/>
      <w:r w:rsidR="00010A44" w:rsidRPr="127FC9A4">
        <w:rPr>
          <w:rFonts w:ascii="Times New Roman" w:eastAsia="Calibri" w:hAnsi="Times New Roman" w:cs="Times New Roman"/>
          <w:color w:val="000000" w:themeColor="text1"/>
          <w:sz w:val="24"/>
          <w:szCs w:val="24"/>
        </w:rPr>
        <w:t>Blixt</w:t>
      </w:r>
      <w:proofErr w:type="spellEnd"/>
      <w:r w:rsidR="00010A44" w:rsidRPr="127FC9A4">
        <w:rPr>
          <w:rFonts w:ascii="Times New Roman" w:eastAsia="Calibri" w:hAnsi="Times New Roman" w:cs="Times New Roman"/>
          <w:color w:val="000000" w:themeColor="text1"/>
          <w:sz w:val="24"/>
          <w:szCs w:val="24"/>
        </w:rPr>
        <w:t xml:space="preserve"> 1997</w:t>
      </w:r>
      <w:r w:rsidR="00010A44">
        <w:rPr>
          <w:rFonts w:ascii="Times New Roman" w:eastAsia="Calibri" w:hAnsi="Times New Roman" w:cs="Times New Roman"/>
          <w:color w:val="000000" w:themeColor="text1"/>
          <w:sz w:val="24"/>
          <w:szCs w:val="24"/>
        </w:rPr>
        <w:t>,</w:t>
      </w:r>
      <w:r w:rsidR="00010A44" w:rsidRPr="127FC9A4">
        <w:rPr>
          <w:rFonts w:ascii="Times New Roman" w:eastAsia="Calibri" w:hAnsi="Times New Roman" w:cs="Times New Roman"/>
          <w:color w:val="000000" w:themeColor="text1"/>
          <w:sz w:val="24"/>
          <w:szCs w:val="24"/>
        </w:rPr>
        <w:t xml:space="preserve"> Linz and Homan 2011)</w:t>
      </w:r>
      <w:r w:rsidR="00010A4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that investigate</w:t>
      </w:r>
      <w:r w:rsidR="00F00591">
        <w:rPr>
          <w:rFonts w:ascii="Times New Roman" w:eastAsia="Calibri" w:hAnsi="Times New Roman" w:cs="Times New Roman"/>
          <w:color w:val="000000" w:themeColor="text1"/>
          <w:sz w:val="24"/>
          <w:szCs w:val="24"/>
        </w:rPr>
        <w:t>d</w:t>
      </w:r>
      <w:r w:rsidRPr="127FC9A4">
        <w:rPr>
          <w:rFonts w:ascii="Times New Roman" w:eastAsia="Calibri" w:hAnsi="Times New Roman" w:cs="Times New Roman"/>
          <w:color w:val="000000" w:themeColor="text1"/>
          <w:sz w:val="24"/>
          <w:szCs w:val="24"/>
        </w:rPr>
        <w:t xml:space="preserve"> effects on wildlife from widespread herbicide application to control invasive wetland vegetation, and the response of </w:t>
      </w:r>
      <w:r w:rsidR="00A97B7C">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w:t>
      </w:r>
      <w:proofErr w:type="spellEnd"/>
      <w:r w:rsidRPr="127FC9A4">
        <w:rPr>
          <w:rFonts w:ascii="Times New Roman" w:eastAsia="Calibri" w:hAnsi="Times New Roman" w:cs="Times New Roman"/>
          <w:color w:val="000000" w:themeColor="text1"/>
          <w:sz w:val="24"/>
          <w:szCs w:val="24"/>
        </w:rPr>
        <w:t xml:space="preserve"> populations to changes that result from reducing large patches of cattail is unknown</w:t>
      </w:r>
      <w:r w:rsidR="00F67062">
        <w:rPr>
          <w:rFonts w:ascii="Times New Roman" w:eastAsia="Calibri" w:hAnsi="Times New Roman" w:cs="Times New Roman"/>
          <w:color w:val="000000" w:themeColor="text1"/>
          <w:sz w:val="24"/>
          <w:szCs w:val="24"/>
        </w:rPr>
        <w:t xml:space="preserve">. </w:t>
      </w:r>
      <w:r w:rsidR="00F00591">
        <w:rPr>
          <w:rFonts w:ascii="Times New Roman" w:eastAsia="Calibri" w:hAnsi="Times New Roman" w:cs="Times New Roman"/>
          <w:color w:val="000000" w:themeColor="text1"/>
          <w:sz w:val="24"/>
          <w:szCs w:val="24"/>
        </w:rPr>
        <w:t xml:space="preserve">In general, there is almost no published information on breeding </w:t>
      </w:r>
      <w:proofErr w:type="spellStart"/>
      <w:r w:rsidR="00F00591">
        <w:rPr>
          <w:rFonts w:ascii="Times New Roman" w:eastAsia="Calibri" w:hAnsi="Times New Roman" w:cs="Times New Roman"/>
          <w:color w:val="000000" w:themeColor="text1"/>
          <w:sz w:val="24"/>
          <w:szCs w:val="24"/>
        </w:rPr>
        <w:t>marshbird</w:t>
      </w:r>
      <w:proofErr w:type="spellEnd"/>
      <w:r w:rsidR="00F00591">
        <w:rPr>
          <w:rFonts w:ascii="Times New Roman" w:eastAsia="Calibri" w:hAnsi="Times New Roman" w:cs="Times New Roman"/>
          <w:color w:val="000000" w:themeColor="text1"/>
          <w:sz w:val="24"/>
          <w:szCs w:val="24"/>
        </w:rPr>
        <w:t xml:space="preserve"> response to herbicide application to control invasive cattail in PPR wetlands dominated by invasive cattail.</w:t>
      </w:r>
    </w:p>
    <w:p w14:paraId="1AC515BA" w14:textId="429D2DDF" w:rsidR="0050313E" w:rsidRPr="0050313E" w:rsidRDefault="50D56670" w:rsidP="0050313E">
      <w:pPr>
        <w:spacing w:line="480" w:lineRule="auto"/>
        <w:ind w:firstLine="720"/>
        <w:rPr>
          <w:rFonts w:ascii="Times New Roman" w:eastAsia="Calibri" w:hAnsi="Times New Roman" w:cs="Times New Roman"/>
          <w:color w:val="000000"/>
          <w:sz w:val="24"/>
          <w:szCs w:val="24"/>
        </w:rPr>
      </w:pPr>
      <w:r w:rsidRPr="50D56670">
        <w:rPr>
          <w:rFonts w:ascii="Times New Roman" w:eastAsia="Calibri" w:hAnsi="Times New Roman" w:cs="Times New Roman"/>
          <w:color w:val="000000" w:themeColor="text1"/>
          <w:sz w:val="24"/>
          <w:szCs w:val="24"/>
        </w:rPr>
        <w:lastRenderedPageBreak/>
        <w:t xml:space="preserve">In general, </w:t>
      </w:r>
      <w:r w:rsidR="00A97B7C">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marshbirds</w:t>
      </w:r>
      <w:proofErr w:type="spellEnd"/>
      <w:r w:rsidRPr="50D56670">
        <w:rPr>
          <w:rFonts w:ascii="Times New Roman" w:eastAsia="Calibri" w:hAnsi="Times New Roman" w:cs="Times New Roman"/>
          <w:color w:val="000000" w:themeColor="text1"/>
          <w:sz w:val="24"/>
          <w:szCs w:val="24"/>
        </w:rPr>
        <w:t xml:space="preserve"> prefer habitat with patches of emergent vegetation interspersed with open water or mudflats (</w:t>
      </w:r>
      <w:r w:rsidR="001F707A">
        <w:rPr>
          <w:rFonts w:ascii="Times New Roman" w:eastAsia="Calibri" w:hAnsi="Times New Roman" w:cs="Times New Roman"/>
          <w:color w:val="000000" w:themeColor="text1"/>
          <w:sz w:val="24"/>
          <w:szCs w:val="24"/>
        </w:rPr>
        <w:t xml:space="preserve">e.g., </w:t>
      </w:r>
      <w:r w:rsidRPr="50D56670">
        <w:rPr>
          <w:rFonts w:ascii="Times New Roman" w:eastAsia="Calibri" w:hAnsi="Times New Roman" w:cs="Times New Roman"/>
          <w:color w:val="000000" w:themeColor="text1"/>
          <w:sz w:val="24"/>
          <w:szCs w:val="24"/>
        </w:rPr>
        <w:t xml:space="preserve">Lor and </w:t>
      </w:r>
      <w:proofErr w:type="spellStart"/>
      <w:r w:rsidRPr="50D56670">
        <w:rPr>
          <w:rFonts w:ascii="Times New Roman" w:eastAsia="Calibri" w:hAnsi="Times New Roman" w:cs="Times New Roman"/>
          <w:color w:val="000000" w:themeColor="text1"/>
          <w:sz w:val="24"/>
          <w:szCs w:val="24"/>
        </w:rPr>
        <w:t>Malecki</w:t>
      </w:r>
      <w:proofErr w:type="spellEnd"/>
      <w:r w:rsidRPr="50D56670">
        <w:rPr>
          <w:rFonts w:ascii="Times New Roman" w:eastAsia="Calibri" w:hAnsi="Times New Roman" w:cs="Times New Roman"/>
          <w:color w:val="000000" w:themeColor="text1"/>
          <w:sz w:val="24"/>
          <w:szCs w:val="24"/>
        </w:rPr>
        <w:t xml:space="preserve"> 2006), high edge-to-interior ratio (</w:t>
      </w:r>
      <w:r w:rsidR="001F707A">
        <w:rPr>
          <w:rFonts w:ascii="Times New Roman" w:eastAsia="Calibri" w:hAnsi="Times New Roman" w:cs="Times New Roman"/>
          <w:color w:val="000000" w:themeColor="text1"/>
          <w:sz w:val="24"/>
          <w:szCs w:val="24"/>
        </w:rPr>
        <w:t xml:space="preserve">e.g., </w:t>
      </w:r>
      <w:r w:rsidRPr="50D56670">
        <w:rPr>
          <w:rFonts w:ascii="Times New Roman" w:eastAsia="Calibri" w:hAnsi="Times New Roman" w:cs="Times New Roman"/>
          <w:color w:val="000000" w:themeColor="text1"/>
          <w:sz w:val="24"/>
          <w:szCs w:val="24"/>
        </w:rPr>
        <w:t xml:space="preserve">Chabot et al. 2014), and plant communities with </w:t>
      </w:r>
      <w:r w:rsidR="00F00591">
        <w:rPr>
          <w:rFonts w:ascii="Times New Roman" w:eastAsia="Calibri" w:hAnsi="Times New Roman" w:cs="Times New Roman"/>
          <w:color w:val="000000" w:themeColor="text1"/>
          <w:sz w:val="24"/>
          <w:szCs w:val="24"/>
        </w:rPr>
        <w:t>a range</w:t>
      </w:r>
      <w:r w:rsidRPr="50D56670">
        <w:rPr>
          <w:rFonts w:ascii="Times New Roman" w:eastAsia="Calibri" w:hAnsi="Times New Roman" w:cs="Times New Roman"/>
          <w:color w:val="000000" w:themeColor="text1"/>
          <w:sz w:val="24"/>
          <w:szCs w:val="24"/>
        </w:rPr>
        <w:t xml:space="preserve"> of canopy height and density (Johnson and Dinsmore 1986), while generally free of woody vegetation (</w:t>
      </w:r>
      <w:proofErr w:type="spellStart"/>
      <w:r w:rsidRPr="50D56670">
        <w:rPr>
          <w:rFonts w:ascii="Times New Roman" w:eastAsia="Calibri" w:hAnsi="Times New Roman" w:cs="Times New Roman"/>
          <w:color w:val="000000" w:themeColor="text1"/>
          <w:sz w:val="24"/>
          <w:szCs w:val="24"/>
        </w:rPr>
        <w:t>Bolenbaugh</w:t>
      </w:r>
      <w:proofErr w:type="spellEnd"/>
      <w:r w:rsidRPr="50D56670">
        <w:rPr>
          <w:rFonts w:ascii="Times New Roman" w:eastAsia="Calibri" w:hAnsi="Times New Roman" w:cs="Times New Roman"/>
          <w:color w:val="000000" w:themeColor="text1"/>
          <w:sz w:val="24"/>
          <w:szCs w:val="24"/>
        </w:rPr>
        <w:t xml:space="preserve"> et al. 2011</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Harms and Dinsmore 2013)</w:t>
      </w:r>
      <w:r w:rsidR="00577A65">
        <w:rPr>
          <w:rFonts w:ascii="Times New Roman" w:eastAsia="Calibri" w:hAnsi="Times New Roman" w:cs="Times New Roman"/>
          <w:color w:val="000000" w:themeColor="text1"/>
          <w:sz w:val="24"/>
          <w:szCs w:val="24"/>
        </w:rPr>
        <w:t>.  However</w:t>
      </w:r>
      <w:r w:rsidR="00C00C56">
        <w:rPr>
          <w:rFonts w:ascii="Times New Roman" w:eastAsia="Calibri" w:hAnsi="Times New Roman" w:cs="Times New Roman"/>
          <w:color w:val="000000" w:themeColor="text1"/>
          <w:sz w:val="24"/>
          <w:szCs w:val="24"/>
        </w:rPr>
        <w:t xml:space="preserve">, </w:t>
      </w:r>
      <w:proofErr w:type="spellStart"/>
      <w:r w:rsidR="00C00C56">
        <w:rPr>
          <w:rFonts w:ascii="Times New Roman" w:eastAsia="Calibri" w:hAnsi="Times New Roman" w:cs="Times New Roman"/>
          <w:color w:val="000000" w:themeColor="text1"/>
          <w:sz w:val="24"/>
          <w:szCs w:val="24"/>
        </w:rPr>
        <w:t>marshbird</w:t>
      </w:r>
      <w:proofErr w:type="spellEnd"/>
      <w:r w:rsidR="00C00C56">
        <w:rPr>
          <w:rFonts w:ascii="Times New Roman" w:eastAsia="Calibri" w:hAnsi="Times New Roman" w:cs="Times New Roman"/>
          <w:color w:val="000000" w:themeColor="text1"/>
          <w:sz w:val="24"/>
          <w:szCs w:val="24"/>
        </w:rPr>
        <w:t>-habitat relations at the scale of wetland vegetation in the PRR are poorly documented</w:t>
      </w:r>
      <w:r w:rsidRPr="50D56670">
        <w:rPr>
          <w:rFonts w:ascii="Times New Roman" w:eastAsia="Calibri" w:hAnsi="Times New Roman" w:cs="Times New Roman"/>
          <w:color w:val="000000" w:themeColor="text1"/>
          <w:sz w:val="24"/>
          <w:szCs w:val="24"/>
        </w:rPr>
        <w:t xml:space="preserve">. Most species rely on seasonally dynamic water levels, and some species, particularly rails (Family </w:t>
      </w:r>
      <w:proofErr w:type="spellStart"/>
      <w:r w:rsidRPr="50D56670">
        <w:rPr>
          <w:rFonts w:ascii="Times New Roman" w:eastAsia="Calibri" w:hAnsi="Times New Roman" w:cs="Times New Roman"/>
          <w:color w:val="000000" w:themeColor="text1"/>
          <w:sz w:val="24"/>
          <w:szCs w:val="24"/>
        </w:rPr>
        <w:t>Rallidae</w:t>
      </w:r>
      <w:proofErr w:type="spellEnd"/>
      <w:r w:rsidRPr="50D56670">
        <w:rPr>
          <w:rFonts w:ascii="Times New Roman" w:eastAsia="Calibri" w:hAnsi="Times New Roman" w:cs="Times New Roman"/>
          <w:color w:val="000000" w:themeColor="text1"/>
          <w:sz w:val="24"/>
          <w:szCs w:val="24"/>
        </w:rPr>
        <w:t>), are abundant in wetlands that include diverse vegetation structures and patchy interspersion of cover types (Johnson and Dinsmore 1986</w:t>
      </w:r>
      <w:r w:rsidR="003F35BB">
        <w:rPr>
          <w:rFonts w:ascii="Times New Roman" w:eastAsia="Calibri" w:hAnsi="Times New Roman" w:cs="Times New Roman"/>
          <w:color w:val="000000" w:themeColor="text1"/>
          <w:sz w:val="24"/>
          <w:szCs w:val="24"/>
        </w:rPr>
        <w:t>,</w:t>
      </w:r>
      <w:r w:rsidRPr="50D56670">
        <w:rPr>
          <w:rFonts w:ascii="Times New Roman" w:eastAsia="Calibri" w:hAnsi="Times New Roman" w:cs="Times New Roman"/>
          <w:color w:val="000000" w:themeColor="text1"/>
          <w:sz w:val="24"/>
          <w:szCs w:val="24"/>
        </w:rPr>
        <w:t xml:space="preserve"> Zimmerman et al. 2002). If treating areas dominated by cattail with herbicide restores these conditions, then </w:t>
      </w:r>
      <w:r w:rsidR="007A12CA">
        <w:rPr>
          <w:rFonts w:ascii="Times New Roman" w:eastAsia="Calibri" w:hAnsi="Times New Roman" w:cs="Times New Roman"/>
          <w:color w:val="000000" w:themeColor="text1"/>
          <w:sz w:val="24"/>
          <w:szCs w:val="24"/>
        </w:rPr>
        <w:t xml:space="preserve">breeding </w:t>
      </w:r>
      <w:proofErr w:type="spellStart"/>
      <w:r w:rsidRPr="50D56670">
        <w:rPr>
          <w:rFonts w:ascii="Times New Roman" w:eastAsia="Calibri" w:hAnsi="Times New Roman" w:cs="Times New Roman"/>
          <w:color w:val="000000" w:themeColor="text1"/>
          <w:sz w:val="24"/>
          <w:szCs w:val="24"/>
        </w:rPr>
        <w:t>marshbird</w:t>
      </w:r>
      <w:proofErr w:type="spellEnd"/>
      <w:r w:rsidRPr="50D56670">
        <w:rPr>
          <w:rFonts w:ascii="Times New Roman" w:eastAsia="Calibri" w:hAnsi="Times New Roman" w:cs="Times New Roman"/>
          <w:color w:val="000000" w:themeColor="text1"/>
          <w:sz w:val="24"/>
          <w:szCs w:val="24"/>
        </w:rPr>
        <w:t xml:space="preserve"> use and abundance likely would increase in wetlands following herbicide application (</w:t>
      </w:r>
      <w:r w:rsidR="001F707A">
        <w:rPr>
          <w:rFonts w:ascii="Times New Roman" w:eastAsia="Calibri" w:hAnsi="Times New Roman" w:cs="Times New Roman"/>
          <w:color w:val="000000" w:themeColor="text1"/>
          <w:sz w:val="24"/>
          <w:szCs w:val="24"/>
        </w:rPr>
        <w:t>as reported for black terns [</w:t>
      </w:r>
      <w:proofErr w:type="spellStart"/>
      <w:r w:rsidR="001F707A" w:rsidRPr="008A63AC">
        <w:rPr>
          <w:rFonts w:ascii="Times New Roman" w:eastAsia="Calibri" w:hAnsi="Times New Roman" w:cs="Times New Roman"/>
          <w:i/>
          <w:color w:val="000000" w:themeColor="text1"/>
          <w:sz w:val="24"/>
          <w:szCs w:val="24"/>
        </w:rPr>
        <w:t>Chlidonias</w:t>
      </w:r>
      <w:proofErr w:type="spellEnd"/>
      <w:r w:rsidR="001F707A" w:rsidRPr="008A63AC">
        <w:rPr>
          <w:rFonts w:ascii="Times New Roman" w:eastAsia="Calibri" w:hAnsi="Times New Roman" w:cs="Times New Roman"/>
          <w:i/>
          <w:color w:val="000000" w:themeColor="text1"/>
          <w:sz w:val="24"/>
          <w:szCs w:val="24"/>
        </w:rPr>
        <w:t xml:space="preserve"> </w:t>
      </w:r>
      <w:proofErr w:type="spellStart"/>
      <w:r w:rsidR="001F707A" w:rsidRPr="008A63AC">
        <w:rPr>
          <w:rFonts w:ascii="Times New Roman" w:eastAsia="Calibri" w:hAnsi="Times New Roman" w:cs="Times New Roman"/>
          <w:i/>
          <w:color w:val="000000" w:themeColor="text1"/>
          <w:sz w:val="24"/>
          <w:szCs w:val="24"/>
        </w:rPr>
        <w:t>niger</w:t>
      </w:r>
      <w:proofErr w:type="spellEnd"/>
      <w:r w:rsidR="001F707A">
        <w:rPr>
          <w:rFonts w:ascii="Times New Roman" w:eastAsia="Calibri" w:hAnsi="Times New Roman" w:cs="Times New Roman"/>
          <w:color w:val="000000" w:themeColor="text1"/>
          <w:sz w:val="24"/>
          <w:szCs w:val="24"/>
        </w:rPr>
        <w:t xml:space="preserve">] by </w:t>
      </w:r>
      <w:r w:rsidRPr="50D56670">
        <w:rPr>
          <w:rFonts w:ascii="Times New Roman" w:eastAsia="Calibri" w:hAnsi="Times New Roman" w:cs="Times New Roman"/>
          <w:color w:val="000000" w:themeColor="text1"/>
          <w:sz w:val="24"/>
          <w:szCs w:val="24"/>
        </w:rPr>
        <w:t xml:space="preserve">Linz and </w:t>
      </w:r>
      <w:proofErr w:type="spellStart"/>
      <w:r w:rsidRPr="50D56670">
        <w:rPr>
          <w:rFonts w:ascii="Times New Roman" w:eastAsia="Calibri" w:hAnsi="Times New Roman" w:cs="Times New Roman"/>
          <w:color w:val="000000" w:themeColor="text1"/>
          <w:sz w:val="24"/>
          <w:szCs w:val="24"/>
        </w:rPr>
        <w:t>Blixt</w:t>
      </w:r>
      <w:proofErr w:type="spellEnd"/>
      <w:r w:rsidRPr="50D56670">
        <w:rPr>
          <w:rFonts w:ascii="Times New Roman" w:eastAsia="Calibri" w:hAnsi="Times New Roman" w:cs="Times New Roman"/>
          <w:color w:val="000000" w:themeColor="text1"/>
          <w:sz w:val="24"/>
          <w:szCs w:val="24"/>
        </w:rPr>
        <w:t xml:space="preserve"> 1997). </w:t>
      </w:r>
    </w:p>
    <w:p w14:paraId="15DF3566" w14:textId="49DF5376" w:rsidR="0050313E" w:rsidRPr="0050313E" w:rsidRDefault="00A96F02" w:rsidP="0050313E">
      <w:pPr>
        <w:spacing w:line="480" w:lineRule="auto"/>
        <w:ind w:firstLine="720"/>
        <w:rPr>
          <w:rFonts w:ascii="Times New Roman" w:eastAsia="Calibri" w:hAnsi="Times New Roman" w:cs="Times New Roman"/>
          <w:color w:val="000000"/>
          <w:sz w:val="24"/>
          <w:szCs w:val="24"/>
        </w:rPr>
      </w:pPr>
      <w:r w:rsidRPr="00A96F02">
        <w:rPr>
          <w:rFonts w:ascii="Times New Roman" w:eastAsia="Calibri" w:hAnsi="Times New Roman" w:cs="Times New Roman"/>
          <w:color w:val="000000" w:themeColor="text1"/>
          <w:sz w:val="24"/>
          <w:szCs w:val="24"/>
        </w:rPr>
        <w:t xml:space="preserve">To </w:t>
      </w:r>
      <w:r>
        <w:rPr>
          <w:rFonts w:ascii="Times New Roman" w:eastAsia="Calibri" w:hAnsi="Times New Roman" w:cs="Times New Roman"/>
          <w:color w:val="000000" w:themeColor="text1"/>
          <w:sz w:val="24"/>
          <w:szCs w:val="24"/>
        </w:rPr>
        <w:t>assess</w:t>
      </w:r>
      <w:r w:rsidRPr="00A96F02">
        <w:rPr>
          <w:rFonts w:ascii="Times New Roman" w:eastAsia="Calibri" w:hAnsi="Times New Roman" w:cs="Times New Roman"/>
          <w:color w:val="000000" w:themeColor="text1"/>
          <w:sz w:val="24"/>
          <w:szCs w:val="24"/>
        </w:rPr>
        <w:t xml:space="preserve"> how changes in wetland condition from herbicide management of cattail influences </w:t>
      </w:r>
      <w:proofErr w:type="spellStart"/>
      <w:r w:rsidRPr="00A96F02">
        <w:rPr>
          <w:rFonts w:ascii="Times New Roman" w:eastAsia="Calibri" w:hAnsi="Times New Roman" w:cs="Times New Roman"/>
          <w:color w:val="000000" w:themeColor="text1"/>
          <w:sz w:val="24"/>
          <w:szCs w:val="24"/>
        </w:rPr>
        <w:t>marshbird</w:t>
      </w:r>
      <w:proofErr w:type="spellEnd"/>
      <w:r w:rsidRPr="00A96F02">
        <w:rPr>
          <w:rFonts w:ascii="Times New Roman" w:eastAsia="Calibri" w:hAnsi="Times New Roman" w:cs="Times New Roman"/>
          <w:color w:val="000000" w:themeColor="text1"/>
          <w:sz w:val="24"/>
          <w:szCs w:val="24"/>
        </w:rPr>
        <w:t xml:space="preserve"> populations</w:t>
      </w:r>
      <w:r w:rsidR="00583000">
        <w:rPr>
          <w:rFonts w:ascii="Times New Roman" w:eastAsia="Calibri" w:hAnsi="Times New Roman" w:cs="Times New Roman"/>
          <w:color w:val="000000" w:themeColor="text1"/>
          <w:sz w:val="24"/>
          <w:szCs w:val="24"/>
        </w:rPr>
        <w:t xml:space="preserve">, we assessed an index of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abundance</w:t>
      </w:r>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 xml:space="preserve">(standardized counts) </w:t>
      </w:r>
      <w:r w:rsidR="5DB87330" w:rsidRPr="5DB87330">
        <w:rPr>
          <w:rFonts w:ascii="Times New Roman" w:eastAsia="Calibri" w:hAnsi="Times New Roman" w:cs="Times New Roman"/>
          <w:color w:val="000000" w:themeColor="text1"/>
          <w:sz w:val="24"/>
          <w:szCs w:val="24"/>
        </w:rPr>
        <w:t xml:space="preserve">at large impounded wetlands in northwestern Minnesota, </w:t>
      </w:r>
      <w:r w:rsidR="00124758">
        <w:rPr>
          <w:rFonts w:ascii="Times New Roman" w:eastAsia="Calibri" w:hAnsi="Times New Roman" w:cs="Times New Roman"/>
          <w:color w:val="000000" w:themeColor="text1"/>
          <w:sz w:val="24"/>
          <w:szCs w:val="24"/>
        </w:rPr>
        <w:t>USA</w:t>
      </w:r>
      <w:r>
        <w:rPr>
          <w:rFonts w:ascii="Times New Roman" w:eastAsia="Calibri" w:hAnsi="Times New Roman" w:cs="Times New Roman"/>
          <w:color w:val="000000" w:themeColor="text1"/>
          <w:sz w:val="24"/>
          <w:szCs w:val="24"/>
        </w:rPr>
        <w:t>,</w:t>
      </w:r>
      <w:r w:rsidR="00583000">
        <w:rPr>
          <w:rFonts w:ascii="Times New Roman" w:eastAsia="Calibri" w:hAnsi="Times New Roman" w:cs="Times New Roman"/>
          <w:color w:val="000000" w:themeColor="text1"/>
          <w:sz w:val="24"/>
          <w:szCs w:val="24"/>
        </w:rPr>
        <w:t xml:space="preserve"> prior to and for 3 years following operational herbicide application</w:t>
      </w:r>
      <w:r w:rsidR="007A12CA">
        <w:rPr>
          <w:rFonts w:ascii="Times New Roman" w:eastAsia="Calibri" w:hAnsi="Times New Roman" w:cs="Times New Roman"/>
          <w:color w:val="000000" w:themeColor="text1"/>
          <w:sz w:val="24"/>
          <w:szCs w:val="24"/>
        </w:rPr>
        <w:t xml:space="preserve"> to control invasive cattail</w:t>
      </w:r>
      <w:r w:rsidR="5DB87330" w:rsidRPr="5DB87330">
        <w:rPr>
          <w:rFonts w:ascii="Times New Roman" w:eastAsia="Calibri" w:hAnsi="Times New Roman" w:cs="Times New Roman"/>
          <w:color w:val="000000" w:themeColor="text1"/>
          <w:sz w:val="24"/>
          <w:szCs w:val="24"/>
        </w:rPr>
        <w:t xml:space="preserve">. </w:t>
      </w:r>
      <w:r w:rsidR="002D2F4D">
        <w:rPr>
          <w:rFonts w:ascii="Times New Roman" w:eastAsia="Calibri" w:hAnsi="Times New Roman" w:cs="Times New Roman"/>
          <w:color w:val="000000" w:themeColor="text1"/>
          <w:sz w:val="24"/>
          <w:szCs w:val="24"/>
        </w:rPr>
        <w:t xml:space="preserve">Our specific objectives were to (1) </w:t>
      </w:r>
      <w:r w:rsidR="00583000">
        <w:rPr>
          <w:rFonts w:ascii="Times New Roman" w:eastAsia="Calibri" w:hAnsi="Times New Roman" w:cs="Times New Roman"/>
          <w:color w:val="000000" w:themeColor="text1"/>
          <w:sz w:val="24"/>
          <w:szCs w:val="24"/>
        </w:rPr>
        <w:t>e</w:t>
      </w:r>
      <w:r w:rsidR="002D2F4D">
        <w:rPr>
          <w:rFonts w:ascii="Times New Roman" w:eastAsia="Calibri" w:hAnsi="Times New Roman" w:cs="Times New Roman"/>
          <w:color w:val="000000" w:themeColor="text1"/>
          <w:sz w:val="24"/>
          <w:szCs w:val="24"/>
        </w:rPr>
        <w:t>stimate</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responses of individual </w:t>
      </w:r>
      <w:proofErr w:type="spellStart"/>
      <w:r w:rsidR="00583000">
        <w:rPr>
          <w:rFonts w:ascii="Times New Roman" w:eastAsia="Calibri" w:hAnsi="Times New Roman" w:cs="Times New Roman"/>
          <w:color w:val="000000" w:themeColor="text1"/>
          <w:sz w:val="24"/>
          <w:szCs w:val="24"/>
        </w:rPr>
        <w:t>marshbird</w:t>
      </w:r>
      <w:proofErr w:type="spellEnd"/>
      <w:r w:rsidR="0058300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species based on change in </w:t>
      </w:r>
      <w:r w:rsidR="00583000">
        <w:rPr>
          <w:rFonts w:ascii="Times New Roman" w:eastAsia="Calibri" w:hAnsi="Times New Roman" w:cs="Times New Roman"/>
          <w:color w:val="000000" w:themeColor="text1"/>
          <w:sz w:val="24"/>
          <w:szCs w:val="24"/>
        </w:rPr>
        <w:t>counts</w:t>
      </w:r>
      <w:r w:rsidR="00583000" w:rsidRPr="5DB87330">
        <w:rPr>
          <w:rFonts w:ascii="Times New Roman" w:eastAsia="Calibri" w:hAnsi="Times New Roman" w:cs="Times New Roman"/>
          <w:color w:val="000000" w:themeColor="text1"/>
          <w:sz w:val="24"/>
          <w:szCs w:val="24"/>
        </w:rPr>
        <w:t xml:space="preserve"> </w:t>
      </w:r>
      <w:r w:rsidR="00960FB0">
        <w:rPr>
          <w:rFonts w:ascii="Times New Roman" w:eastAsia="Calibri" w:hAnsi="Times New Roman" w:cs="Times New Roman"/>
          <w:color w:val="000000" w:themeColor="text1"/>
          <w:sz w:val="24"/>
          <w:szCs w:val="24"/>
        </w:rPr>
        <w:t xml:space="preserve">(an index of abundance) </w:t>
      </w:r>
      <w:r w:rsidR="5DB87330" w:rsidRPr="5DB87330">
        <w:rPr>
          <w:rFonts w:ascii="Times New Roman" w:eastAsia="Calibri" w:hAnsi="Times New Roman" w:cs="Times New Roman"/>
          <w:color w:val="000000" w:themeColor="text1"/>
          <w:sz w:val="24"/>
          <w:szCs w:val="24"/>
        </w:rPr>
        <w:t>from before to after herbicide application and compared between wetland areas that received herbicide application and nearby similar wetland areas that did not (before-after, control-impact study design [Green 1979])</w:t>
      </w:r>
      <w:r w:rsidR="002D2F4D">
        <w:rPr>
          <w:rFonts w:ascii="Times New Roman" w:eastAsia="Calibri" w:hAnsi="Times New Roman" w:cs="Times New Roman"/>
          <w:color w:val="000000" w:themeColor="text1"/>
          <w:sz w:val="24"/>
          <w:szCs w:val="24"/>
        </w:rPr>
        <w:t xml:space="preserve"> and (2) assess the timing and magnitude of any observed responses</w:t>
      </w:r>
      <w:r w:rsidR="5DB87330" w:rsidRPr="5DB87330">
        <w:rPr>
          <w:rFonts w:ascii="Times New Roman" w:eastAsia="Calibri" w:hAnsi="Times New Roman" w:cs="Times New Roman"/>
          <w:color w:val="000000" w:themeColor="text1"/>
          <w:sz w:val="24"/>
          <w:szCs w:val="24"/>
        </w:rPr>
        <w:t xml:space="preserve">. If </w:t>
      </w:r>
      <w:proofErr w:type="spellStart"/>
      <w:r w:rsidR="5DB87330" w:rsidRPr="5DB87330">
        <w:rPr>
          <w:rFonts w:ascii="Times New Roman" w:eastAsia="Calibri" w:hAnsi="Times New Roman" w:cs="Times New Roman"/>
          <w:color w:val="000000" w:themeColor="text1"/>
          <w:sz w:val="24"/>
          <w:szCs w:val="24"/>
        </w:rPr>
        <w:t>marshbirds</w:t>
      </w:r>
      <w:proofErr w:type="spellEnd"/>
      <w:r w:rsidR="5DB87330" w:rsidRPr="5DB87330">
        <w:rPr>
          <w:rFonts w:ascii="Times New Roman" w:eastAsia="Calibri" w:hAnsi="Times New Roman" w:cs="Times New Roman"/>
          <w:color w:val="000000" w:themeColor="text1"/>
          <w:sz w:val="24"/>
          <w:szCs w:val="24"/>
        </w:rPr>
        <w:t xml:space="preserve"> responded to changes in wetland conditions resulting from herbicide application, we expected to see measurable changes in </w:t>
      </w:r>
      <w:proofErr w:type="spellStart"/>
      <w:r w:rsidR="5DB87330" w:rsidRPr="5DB87330">
        <w:rPr>
          <w:rFonts w:ascii="Times New Roman" w:eastAsia="Calibri" w:hAnsi="Times New Roman" w:cs="Times New Roman"/>
          <w:color w:val="000000" w:themeColor="text1"/>
          <w:sz w:val="24"/>
          <w:szCs w:val="24"/>
        </w:rPr>
        <w:t>marshbird</w:t>
      </w:r>
      <w:proofErr w:type="spellEnd"/>
      <w:r w:rsidR="5DB87330" w:rsidRPr="5DB87330">
        <w:rPr>
          <w:rFonts w:ascii="Times New Roman" w:eastAsia="Calibri" w:hAnsi="Times New Roman" w:cs="Times New Roman"/>
          <w:color w:val="000000" w:themeColor="text1"/>
          <w:sz w:val="24"/>
          <w:szCs w:val="24"/>
        </w:rPr>
        <w:t xml:space="preserve"> </w:t>
      </w:r>
      <w:r w:rsidR="00583000">
        <w:rPr>
          <w:rFonts w:ascii="Times New Roman" w:eastAsia="Calibri" w:hAnsi="Times New Roman" w:cs="Times New Roman"/>
          <w:color w:val="000000" w:themeColor="text1"/>
          <w:sz w:val="24"/>
          <w:szCs w:val="24"/>
        </w:rPr>
        <w:t>counts</w:t>
      </w:r>
      <w:r w:rsidR="5DB87330" w:rsidRPr="5DB87330">
        <w:rPr>
          <w:rFonts w:ascii="Times New Roman" w:eastAsia="Calibri" w:hAnsi="Times New Roman" w:cs="Times New Roman"/>
          <w:color w:val="000000" w:themeColor="text1"/>
          <w:sz w:val="24"/>
          <w:szCs w:val="24"/>
        </w:rPr>
        <w:t xml:space="preserve">, although we </w:t>
      </w:r>
      <w:r w:rsidR="5DB87330" w:rsidRPr="5DB87330">
        <w:rPr>
          <w:rFonts w:ascii="Times New Roman" w:eastAsia="Calibri" w:hAnsi="Times New Roman" w:cs="Times New Roman"/>
          <w:color w:val="000000" w:themeColor="text1"/>
          <w:sz w:val="24"/>
          <w:szCs w:val="24"/>
        </w:rPr>
        <w:lastRenderedPageBreak/>
        <w:t>anticipated the direction</w:t>
      </w:r>
      <w:r w:rsidR="002D2F4D">
        <w:rPr>
          <w:rFonts w:ascii="Times New Roman" w:eastAsia="Calibri" w:hAnsi="Times New Roman" w:cs="Times New Roman"/>
          <w:color w:val="000000" w:themeColor="text1"/>
          <w:sz w:val="24"/>
          <w:szCs w:val="24"/>
        </w:rPr>
        <w:t>, magnitude,</w:t>
      </w:r>
      <w:r w:rsidR="5DB87330" w:rsidRPr="5DB87330">
        <w:rPr>
          <w:rFonts w:ascii="Times New Roman" w:eastAsia="Calibri" w:hAnsi="Times New Roman" w:cs="Times New Roman"/>
          <w:color w:val="000000" w:themeColor="text1"/>
          <w:sz w:val="24"/>
          <w:szCs w:val="24"/>
        </w:rPr>
        <w:t xml:space="preserve"> and </w:t>
      </w:r>
      <w:r w:rsidR="002D2F4D">
        <w:rPr>
          <w:rFonts w:ascii="Times New Roman" w:eastAsia="Calibri" w:hAnsi="Times New Roman" w:cs="Times New Roman"/>
          <w:color w:val="000000" w:themeColor="text1"/>
          <w:sz w:val="24"/>
          <w:szCs w:val="24"/>
        </w:rPr>
        <w:t>timing</w:t>
      </w:r>
      <w:r w:rsidR="002D2F4D"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of those changes </w:t>
      </w:r>
      <w:r w:rsidR="00583000">
        <w:rPr>
          <w:rFonts w:ascii="Times New Roman" w:eastAsia="Calibri" w:hAnsi="Times New Roman" w:cs="Times New Roman"/>
          <w:color w:val="000000" w:themeColor="text1"/>
          <w:sz w:val="24"/>
          <w:szCs w:val="24"/>
        </w:rPr>
        <w:t>may</w:t>
      </w:r>
      <w:r w:rsidR="00583000" w:rsidRPr="5DB87330">
        <w:rPr>
          <w:rFonts w:ascii="Times New Roman" w:eastAsia="Calibri" w:hAnsi="Times New Roman" w:cs="Times New Roman"/>
          <w:color w:val="000000" w:themeColor="text1"/>
          <w:sz w:val="24"/>
          <w:szCs w:val="24"/>
        </w:rPr>
        <w:t xml:space="preserve"> </w:t>
      </w:r>
      <w:r w:rsidR="5DB87330" w:rsidRPr="5DB87330">
        <w:rPr>
          <w:rFonts w:ascii="Times New Roman" w:eastAsia="Calibri" w:hAnsi="Times New Roman" w:cs="Times New Roman"/>
          <w:color w:val="000000" w:themeColor="text1"/>
          <w:sz w:val="24"/>
          <w:szCs w:val="24"/>
        </w:rPr>
        <w:t xml:space="preserve">vary among species </w:t>
      </w:r>
      <w:r w:rsidR="002D2F4D">
        <w:rPr>
          <w:rFonts w:ascii="Times New Roman" w:eastAsia="Calibri" w:hAnsi="Times New Roman" w:cs="Times New Roman"/>
          <w:color w:val="000000" w:themeColor="text1"/>
          <w:sz w:val="24"/>
          <w:szCs w:val="24"/>
        </w:rPr>
        <w:t>based on</w:t>
      </w:r>
      <w:r w:rsidR="5DB87330" w:rsidRPr="5DB87330">
        <w:rPr>
          <w:rFonts w:ascii="Times New Roman" w:eastAsia="Calibri" w:hAnsi="Times New Roman" w:cs="Times New Roman"/>
          <w:color w:val="000000" w:themeColor="text1"/>
          <w:sz w:val="24"/>
          <w:szCs w:val="24"/>
        </w:rPr>
        <w:t xml:space="preserve"> different </w:t>
      </w:r>
      <w:proofErr w:type="spellStart"/>
      <w:r>
        <w:rPr>
          <w:rFonts w:ascii="Times New Roman" w:eastAsia="Calibri" w:hAnsi="Times New Roman" w:cs="Times New Roman"/>
          <w:color w:val="000000" w:themeColor="text1"/>
          <w:sz w:val="24"/>
          <w:szCs w:val="24"/>
        </w:rPr>
        <w:t>marshbird</w:t>
      </w:r>
      <w:proofErr w:type="spellEnd"/>
      <w:r>
        <w:rPr>
          <w:rFonts w:ascii="Times New Roman" w:eastAsia="Calibri" w:hAnsi="Times New Roman" w:cs="Times New Roman"/>
          <w:color w:val="000000" w:themeColor="text1"/>
          <w:sz w:val="24"/>
          <w:szCs w:val="24"/>
        </w:rPr>
        <w:t>-</w:t>
      </w:r>
      <w:r w:rsidR="5DB87330" w:rsidRPr="5DB87330">
        <w:rPr>
          <w:rFonts w:ascii="Times New Roman" w:eastAsia="Calibri" w:hAnsi="Times New Roman" w:cs="Times New Roman"/>
          <w:color w:val="000000" w:themeColor="text1"/>
          <w:sz w:val="24"/>
          <w:szCs w:val="24"/>
        </w:rPr>
        <w:t>habitat associations.</w:t>
      </w:r>
    </w:p>
    <w:p w14:paraId="2F103FB4"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3" w:name="_Toc64313821"/>
      <w:r w:rsidRPr="0050313E">
        <w:rPr>
          <w:rFonts w:ascii="Times New Roman" w:eastAsia="Times New Roman" w:hAnsi="Times New Roman" w:cs="Times New Roman"/>
          <w:b/>
          <w:caps/>
          <w:color w:val="000000"/>
          <w:sz w:val="24"/>
          <w:szCs w:val="24"/>
        </w:rPr>
        <w:t>Study Area</w:t>
      </w:r>
      <w:bookmarkEnd w:id="3"/>
    </w:p>
    <w:p w14:paraId="512B5C33" w14:textId="49A73497" w:rsidR="002D2F4D" w:rsidRDefault="127FC9A4" w:rsidP="0050313E">
      <w:pPr>
        <w:spacing w:line="480" w:lineRule="auto"/>
        <w:ind w:firstLine="720"/>
        <w:rPr>
          <w:rFonts w:ascii="Times New Roman" w:eastAsia="Calibri" w:hAnsi="Times New Roman" w:cs="Times New Roman"/>
          <w:color w:val="000000" w:themeColor="text1"/>
          <w:sz w:val="24"/>
          <w:szCs w:val="24"/>
        </w:rPr>
      </w:pPr>
      <w:r w:rsidRPr="127FC9A4">
        <w:rPr>
          <w:rFonts w:ascii="Times New Roman" w:eastAsia="Calibri" w:hAnsi="Times New Roman" w:cs="Times New Roman"/>
          <w:color w:val="000000" w:themeColor="text1"/>
          <w:sz w:val="24"/>
          <w:szCs w:val="24"/>
        </w:rPr>
        <w:t xml:space="preserve">We conducted surveys for </w:t>
      </w:r>
      <w:r w:rsidR="006D587F">
        <w:rPr>
          <w:rFonts w:ascii="Times New Roman" w:eastAsia="Calibri" w:hAnsi="Times New Roman" w:cs="Times New Roman"/>
          <w:color w:val="000000" w:themeColor="text1"/>
          <w:sz w:val="24"/>
          <w:szCs w:val="24"/>
        </w:rPr>
        <w:t xml:space="preserve">breeding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large</w:t>
      </w:r>
      <w:r w:rsidR="00A97B7C">
        <w:rPr>
          <w:rFonts w:ascii="Times New Roman" w:eastAsia="Calibri" w:hAnsi="Times New Roman" w:cs="Times New Roman"/>
          <w:color w:val="000000" w:themeColor="text1"/>
          <w:sz w:val="24"/>
          <w:szCs w:val="24"/>
        </w:rPr>
        <w:t xml:space="preserve"> (&gt; 30 ha)</w:t>
      </w:r>
      <w:r w:rsidRPr="127FC9A4">
        <w:rPr>
          <w:rFonts w:ascii="Times New Roman" w:eastAsia="Calibri" w:hAnsi="Times New Roman" w:cs="Times New Roman"/>
          <w:color w:val="000000" w:themeColor="text1"/>
          <w:sz w:val="24"/>
          <w:szCs w:val="24"/>
        </w:rPr>
        <w:t>, impounded wetlands near the eastern edge of the PPR in northwestern Minnesota (Fig. 1)</w:t>
      </w:r>
      <w:r w:rsidR="00FC76C8">
        <w:rPr>
          <w:rFonts w:ascii="Times New Roman" w:eastAsia="Calibri" w:hAnsi="Times New Roman" w:cs="Times New Roman"/>
          <w:color w:val="000000" w:themeColor="text1"/>
          <w:sz w:val="24"/>
          <w:szCs w:val="24"/>
        </w:rPr>
        <w:t>, USA</w:t>
      </w:r>
      <w:r w:rsidRPr="127FC9A4">
        <w:rPr>
          <w:rFonts w:ascii="Times New Roman" w:eastAsia="Calibri" w:hAnsi="Times New Roman" w:cs="Times New Roman"/>
          <w:color w:val="000000" w:themeColor="text1"/>
          <w:sz w:val="24"/>
          <w:szCs w:val="24"/>
        </w:rPr>
        <w:t xml:space="preserve">. This landscape has low relief and high water-holding capacity, resulting in </w:t>
      </w:r>
      <w:proofErr w:type="gramStart"/>
      <w:r w:rsidRPr="127FC9A4">
        <w:rPr>
          <w:rFonts w:ascii="Times New Roman" w:eastAsia="Calibri" w:hAnsi="Times New Roman" w:cs="Times New Roman"/>
          <w:color w:val="000000" w:themeColor="text1"/>
          <w:sz w:val="24"/>
          <w:szCs w:val="24"/>
        </w:rPr>
        <w:t>large pooled</w:t>
      </w:r>
      <w:proofErr w:type="gramEnd"/>
      <w:r w:rsidRPr="127FC9A4">
        <w:rPr>
          <w:rFonts w:ascii="Times New Roman" w:eastAsia="Calibri" w:hAnsi="Times New Roman" w:cs="Times New Roman"/>
          <w:color w:val="000000" w:themeColor="text1"/>
          <w:sz w:val="24"/>
          <w:szCs w:val="24"/>
        </w:rPr>
        <w:t xml:space="preserve"> basins with slow overland water flow and peat bog conditions (Ecoregion Level 3: 5.2.2 glaciated plains of ancient Lake Agassiz and 9.2.2 northern peatlands; </w:t>
      </w:r>
      <w:proofErr w:type="spellStart"/>
      <w:r w:rsidRPr="127FC9A4">
        <w:rPr>
          <w:rFonts w:ascii="Times New Roman" w:eastAsia="Calibri" w:hAnsi="Times New Roman" w:cs="Times New Roman"/>
          <w:color w:val="000000" w:themeColor="text1"/>
          <w:sz w:val="24"/>
          <w:szCs w:val="24"/>
        </w:rPr>
        <w:t>Wiken</w:t>
      </w:r>
      <w:proofErr w:type="spellEnd"/>
      <w:r w:rsidRPr="127FC9A4">
        <w:rPr>
          <w:rFonts w:ascii="Times New Roman" w:eastAsia="Calibri" w:hAnsi="Times New Roman" w:cs="Times New Roman"/>
          <w:color w:val="000000" w:themeColor="text1"/>
          <w:sz w:val="24"/>
          <w:szCs w:val="24"/>
        </w:rPr>
        <w:t xml:space="preserve"> et al. 2011). </w:t>
      </w:r>
      <w:r w:rsidR="002D2F4D">
        <w:rPr>
          <w:rFonts w:ascii="Times New Roman" w:eastAsia="Calibri" w:hAnsi="Times New Roman" w:cs="Times New Roman"/>
          <w:color w:val="000000" w:themeColor="text1"/>
          <w:sz w:val="24"/>
          <w:szCs w:val="24"/>
        </w:rPr>
        <w:t xml:space="preserve">Climate in northwestern Minnesota is classified as warm-summer humid continental </w:t>
      </w:r>
      <w:r w:rsidR="007A04F1">
        <w:rPr>
          <w:rFonts w:ascii="Times New Roman" w:eastAsia="Calibri" w:hAnsi="Times New Roman" w:cs="Times New Roman"/>
          <w:color w:val="000000" w:themeColor="text1"/>
          <w:sz w:val="24"/>
          <w:szCs w:val="24"/>
        </w:rPr>
        <w:t>with mean annual precipitation from 51–56 cm, with a small proportion of the total coming as snow (MNDNR 2015). Extreme minimum temperatures are -40</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w:t>
      </w:r>
      <w:r w:rsidR="006C328E">
        <w:rPr>
          <w:rFonts w:ascii="Times New Roman" w:eastAsia="Calibri" w:hAnsi="Times New Roman" w:cs="Times New Roman"/>
          <w:color w:val="000000" w:themeColor="text1"/>
          <w:sz w:val="24"/>
          <w:szCs w:val="24"/>
        </w:rPr>
        <w:t xml:space="preserve"> </w:t>
      </w:r>
      <w:r w:rsidR="007A04F1">
        <w:rPr>
          <w:rFonts w:ascii="Times New Roman" w:eastAsia="Calibri" w:hAnsi="Times New Roman" w:cs="Times New Roman"/>
          <w:color w:val="000000" w:themeColor="text1"/>
          <w:sz w:val="24"/>
          <w:szCs w:val="24"/>
        </w:rPr>
        <w:t>-43</w:t>
      </w:r>
      <w:r w:rsidR="007A04F1" w:rsidRPr="008A63AC">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and extreme maximum temperatures are near 35</w:t>
      </w:r>
      <w:r w:rsidR="007A04F1" w:rsidRPr="008A63AC">
        <w:rPr>
          <w:rFonts w:ascii="Times New Roman" w:eastAsia="Calibri" w:hAnsi="Times New Roman" w:cs="Times New Roman"/>
          <w:color w:val="000000" w:themeColor="text1"/>
          <w:sz w:val="24"/>
          <w:szCs w:val="24"/>
          <w:vertAlign w:val="superscript"/>
        </w:rPr>
        <w:t>⸰</w:t>
      </w:r>
      <w:r w:rsidR="007A04F1">
        <w:rPr>
          <w:rFonts w:ascii="Times New Roman" w:eastAsia="Calibri" w:hAnsi="Times New Roman" w:cs="Times New Roman"/>
          <w:color w:val="000000" w:themeColor="text1"/>
          <w:sz w:val="24"/>
          <w:szCs w:val="24"/>
        </w:rPr>
        <w:t>C (MNDNR 2015)</w:t>
      </w:r>
    </w:p>
    <w:p w14:paraId="1D68B854" w14:textId="345BE044"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Efforts in the late 1800s and early 1900s to farm this area included ditching, peat removal, and other attempts to drain water more quickly from the landscape (</w:t>
      </w:r>
      <w:proofErr w:type="spellStart"/>
      <w:r w:rsidRPr="127FC9A4">
        <w:rPr>
          <w:rFonts w:ascii="Times New Roman" w:eastAsia="Calibri" w:hAnsi="Times New Roman" w:cs="Times New Roman"/>
          <w:color w:val="000000" w:themeColor="text1"/>
          <w:sz w:val="24"/>
          <w:szCs w:val="24"/>
        </w:rPr>
        <w:t>Bourdaghs</w:t>
      </w:r>
      <w:proofErr w:type="spellEnd"/>
      <w:r w:rsidRPr="127FC9A4">
        <w:rPr>
          <w:rFonts w:ascii="Times New Roman" w:eastAsia="Calibri" w:hAnsi="Times New Roman" w:cs="Times New Roman"/>
          <w:color w:val="000000" w:themeColor="text1"/>
          <w:sz w:val="24"/>
          <w:szCs w:val="24"/>
        </w:rPr>
        <w:t xml:space="preserve"> et al. 2015). Subsequent protection and restoration of wetland areas has resulted in large, sloped basins impounded by </w:t>
      </w:r>
      <w:r w:rsidR="00A96F02">
        <w:rPr>
          <w:rFonts w:ascii="Times New Roman" w:eastAsia="Calibri" w:hAnsi="Times New Roman" w:cs="Times New Roman"/>
          <w:color w:val="000000" w:themeColor="text1"/>
          <w:sz w:val="24"/>
          <w:szCs w:val="24"/>
        </w:rPr>
        <w:t xml:space="preserve">gated </w:t>
      </w:r>
      <w:r w:rsidRPr="127FC9A4">
        <w:rPr>
          <w:rFonts w:ascii="Times New Roman" w:eastAsia="Calibri" w:hAnsi="Times New Roman" w:cs="Times New Roman"/>
          <w:color w:val="000000" w:themeColor="text1"/>
          <w:sz w:val="24"/>
          <w:szCs w:val="24"/>
        </w:rPr>
        <w:t xml:space="preserve">earthen embankments, and managed water levels. Generally, these wetlands and surrounding areas are managed to control water movement through the landscape and provide habitat for wildlife. </w:t>
      </w:r>
      <w:r w:rsidR="00577A65">
        <w:rPr>
          <w:rFonts w:ascii="Times New Roman" w:eastAsia="Calibri" w:hAnsi="Times New Roman" w:cs="Times New Roman"/>
          <w:color w:val="000000" w:themeColor="text1"/>
          <w:sz w:val="24"/>
          <w:szCs w:val="24"/>
        </w:rPr>
        <w:t>However, t</w:t>
      </w:r>
      <w:r w:rsidRPr="127FC9A4">
        <w:rPr>
          <w:rFonts w:ascii="Times New Roman" w:eastAsia="Calibri" w:hAnsi="Times New Roman" w:cs="Times New Roman"/>
          <w:color w:val="000000" w:themeColor="text1"/>
          <w:sz w:val="24"/>
          <w:szCs w:val="24"/>
        </w:rPr>
        <w:t>he altered hydrology of deep wetland basins provides conditions that favor invasion by cattail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and Kercher 2004), which quickly becomes the dominant vegetation, resulting in large portions of surface area covered with floating mats </w:t>
      </w:r>
      <w:r w:rsidR="003F35BB">
        <w:rPr>
          <w:rFonts w:ascii="Times New Roman" w:eastAsia="Calibri" w:hAnsi="Times New Roman" w:cs="Times New Roman"/>
          <w:color w:val="000000" w:themeColor="text1"/>
          <w:sz w:val="24"/>
          <w:szCs w:val="24"/>
        </w:rPr>
        <w:t xml:space="preserve">(i.e., not rooted in the substrate) </w:t>
      </w:r>
      <w:r w:rsidRPr="127FC9A4">
        <w:rPr>
          <w:rFonts w:ascii="Times New Roman" w:eastAsia="Calibri" w:hAnsi="Times New Roman" w:cs="Times New Roman"/>
          <w:color w:val="000000" w:themeColor="text1"/>
          <w:sz w:val="24"/>
          <w:szCs w:val="24"/>
        </w:rPr>
        <w:t>of cattail (</w:t>
      </w:r>
      <w:proofErr w:type="spellStart"/>
      <w:r w:rsidRPr="127FC9A4">
        <w:rPr>
          <w:rFonts w:ascii="Times New Roman" w:eastAsia="Calibri" w:hAnsi="Times New Roman" w:cs="Times New Roman"/>
          <w:color w:val="000000" w:themeColor="text1"/>
          <w:sz w:val="24"/>
          <w:szCs w:val="24"/>
        </w:rPr>
        <w:t>Wiltermuth</w:t>
      </w:r>
      <w:proofErr w:type="spellEnd"/>
      <w:r w:rsidRPr="127FC9A4">
        <w:rPr>
          <w:rFonts w:ascii="Times New Roman" w:eastAsia="Calibri" w:hAnsi="Times New Roman" w:cs="Times New Roman"/>
          <w:color w:val="000000" w:themeColor="text1"/>
          <w:sz w:val="24"/>
          <w:szCs w:val="24"/>
        </w:rPr>
        <w:t xml:space="preserve"> and </w:t>
      </w:r>
      <w:proofErr w:type="spellStart"/>
      <w:r w:rsidRPr="127FC9A4">
        <w:rPr>
          <w:rFonts w:ascii="Times New Roman" w:eastAsia="Calibri" w:hAnsi="Times New Roman" w:cs="Times New Roman"/>
          <w:color w:val="000000" w:themeColor="text1"/>
          <w:sz w:val="24"/>
          <w:szCs w:val="24"/>
        </w:rPr>
        <w:t>Anteau</w:t>
      </w:r>
      <w:proofErr w:type="spellEnd"/>
      <w:r w:rsidRPr="127FC9A4">
        <w:rPr>
          <w:rFonts w:ascii="Times New Roman" w:eastAsia="Calibri" w:hAnsi="Times New Roman" w:cs="Times New Roman"/>
          <w:color w:val="000000" w:themeColor="text1"/>
          <w:sz w:val="24"/>
          <w:szCs w:val="24"/>
        </w:rPr>
        <w:t xml:space="preserve"> 2016)</w:t>
      </w:r>
      <w:r w:rsidR="006C328E">
        <w:rPr>
          <w:rFonts w:ascii="Times New Roman" w:eastAsia="Calibri" w:hAnsi="Times New Roman" w:cs="Times New Roman"/>
          <w:color w:val="000000" w:themeColor="text1"/>
          <w:sz w:val="24"/>
          <w:szCs w:val="24"/>
        </w:rPr>
        <w:t>, with little open water</w:t>
      </w:r>
      <w:r w:rsidRPr="127FC9A4">
        <w:rPr>
          <w:rFonts w:ascii="Times New Roman" w:eastAsia="Calibri" w:hAnsi="Times New Roman" w:cs="Times New Roman"/>
          <w:color w:val="000000" w:themeColor="text1"/>
          <w:sz w:val="24"/>
          <w:szCs w:val="24"/>
        </w:rPr>
        <w:t>. Land managers employ a variety of techniques to control cattail, including dredging, disking, mowing, burning, grazing, water-level manipulation, and herbicide application (</w:t>
      </w:r>
      <w:proofErr w:type="spellStart"/>
      <w:r w:rsidRPr="127FC9A4">
        <w:rPr>
          <w:rFonts w:ascii="Times New Roman" w:eastAsia="Calibri" w:hAnsi="Times New Roman" w:cs="Times New Roman"/>
          <w:color w:val="000000" w:themeColor="text1"/>
          <w:sz w:val="24"/>
          <w:szCs w:val="24"/>
        </w:rPr>
        <w:t>Beule</w:t>
      </w:r>
      <w:proofErr w:type="spellEnd"/>
      <w:r w:rsidRPr="127FC9A4">
        <w:rPr>
          <w:rFonts w:ascii="Times New Roman" w:eastAsia="Calibri" w:hAnsi="Times New Roman" w:cs="Times New Roman"/>
          <w:color w:val="000000" w:themeColor="text1"/>
          <w:sz w:val="24"/>
          <w:szCs w:val="24"/>
        </w:rPr>
        <w:t xml:space="preserve"> 1979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Sojda</w:t>
      </w:r>
      <w:proofErr w:type="spellEnd"/>
      <w:r w:rsidRPr="127FC9A4">
        <w:rPr>
          <w:rFonts w:ascii="Times New Roman" w:eastAsia="Calibri" w:hAnsi="Times New Roman" w:cs="Times New Roman"/>
          <w:color w:val="000000" w:themeColor="text1"/>
          <w:sz w:val="24"/>
          <w:szCs w:val="24"/>
        </w:rPr>
        <w:t xml:space="preserve"> and Solberg 1993</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Elgersma et al. 2017</w:t>
      </w:r>
      <w:r w:rsidR="007C6FE2">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Bansal et al. 2019). Long-term control strategies often involve broad-scale application of herbicide at approximately 10-year intervals combined with </w:t>
      </w:r>
      <w:r w:rsidRPr="127FC9A4">
        <w:rPr>
          <w:rFonts w:ascii="Times New Roman" w:eastAsia="Calibri" w:hAnsi="Times New Roman" w:cs="Times New Roman"/>
          <w:color w:val="000000" w:themeColor="text1"/>
          <w:sz w:val="24"/>
          <w:szCs w:val="24"/>
        </w:rPr>
        <w:lastRenderedPageBreak/>
        <w:t>mechanical control in shallow areas and during the period between herbicide treatments (</w:t>
      </w:r>
      <w:proofErr w:type="spellStart"/>
      <w:r w:rsidRPr="127FC9A4">
        <w:rPr>
          <w:rFonts w:ascii="Times New Roman" w:eastAsia="Calibri" w:hAnsi="Times New Roman" w:cs="Times New Roman"/>
          <w:color w:val="000000" w:themeColor="text1"/>
          <w:sz w:val="24"/>
          <w:szCs w:val="24"/>
        </w:rPr>
        <w:t>Galatowitsch</w:t>
      </w:r>
      <w:proofErr w:type="spellEnd"/>
      <w:r w:rsidRPr="127FC9A4">
        <w:rPr>
          <w:rFonts w:ascii="Times New Roman" w:eastAsia="Calibri" w:hAnsi="Times New Roman" w:cs="Times New Roman"/>
          <w:color w:val="000000" w:themeColor="text1"/>
          <w:sz w:val="24"/>
          <w:szCs w:val="24"/>
        </w:rPr>
        <w:t xml:space="preserve"> et al. 1999</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w:t>
      </w:r>
      <w:proofErr w:type="spellStart"/>
      <w:r w:rsidRPr="127FC9A4">
        <w:rPr>
          <w:rFonts w:ascii="Times New Roman" w:eastAsia="Calibri" w:hAnsi="Times New Roman" w:cs="Times New Roman"/>
          <w:color w:val="000000" w:themeColor="text1"/>
          <w:sz w:val="24"/>
          <w:szCs w:val="24"/>
        </w:rPr>
        <w:t>Zedler</w:t>
      </w:r>
      <w:proofErr w:type="spellEnd"/>
      <w:r w:rsidRPr="127FC9A4">
        <w:rPr>
          <w:rFonts w:ascii="Times New Roman" w:eastAsia="Calibri" w:hAnsi="Times New Roman" w:cs="Times New Roman"/>
          <w:color w:val="000000" w:themeColor="text1"/>
          <w:sz w:val="24"/>
          <w:szCs w:val="24"/>
        </w:rPr>
        <w:t xml:space="preserve"> 2000).</w:t>
      </w:r>
    </w:p>
    <w:p w14:paraId="5574437C" w14:textId="6398750C"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examined wetlands </w:t>
      </w:r>
      <w:r w:rsidR="00864E43">
        <w:rPr>
          <w:rFonts w:ascii="Times New Roman" w:eastAsia="Calibri" w:hAnsi="Times New Roman" w:cs="Times New Roman"/>
          <w:color w:val="000000" w:themeColor="text1"/>
          <w:sz w:val="24"/>
          <w:szCs w:val="24"/>
        </w:rPr>
        <w:t xml:space="preserve">on wildlife management areas </w:t>
      </w:r>
      <w:r w:rsidR="00F11843">
        <w:rPr>
          <w:rFonts w:ascii="Times New Roman" w:eastAsia="Calibri" w:hAnsi="Times New Roman" w:cs="Times New Roman"/>
          <w:color w:val="000000" w:themeColor="text1"/>
          <w:sz w:val="24"/>
          <w:szCs w:val="24"/>
        </w:rPr>
        <w:t xml:space="preserve">(WMAs) </w:t>
      </w:r>
      <w:r w:rsidRPr="797F4BD2">
        <w:rPr>
          <w:rFonts w:ascii="Times New Roman" w:eastAsia="Calibri" w:hAnsi="Times New Roman" w:cs="Times New Roman"/>
          <w:color w:val="000000" w:themeColor="text1"/>
          <w:sz w:val="24"/>
          <w:szCs w:val="24"/>
        </w:rPr>
        <w:t>in northwestern Minnesota</w:t>
      </w:r>
      <w:r w:rsidR="006D587F">
        <w:rPr>
          <w:rFonts w:ascii="Times New Roman" w:eastAsia="Calibri" w:hAnsi="Times New Roman" w:cs="Times New Roman"/>
          <w:color w:val="000000" w:themeColor="text1"/>
          <w:sz w:val="24"/>
          <w:szCs w:val="24"/>
        </w:rPr>
        <w:t>, USA</w:t>
      </w:r>
      <w:r w:rsidRPr="797F4BD2">
        <w:rPr>
          <w:rFonts w:ascii="Times New Roman" w:eastAsia="Calibri" w:hAnsi="Times New Roman" w:cs="Times New Roman"/>
          <w:color w:val="000000" w:themeColor="text1"/>
          <w:sz w:val="24"/>
          <w:szCs w:val="24"/>
        </w:rPr>
        <w:t xml:space="preserve"> </w:t>
      </w:r>
      <w:r w:rsidR="00A96F02">
        <w:rPr>
          <w:rFonts w:ascii="Times New Roman" w:eastAsia="Calibri" w:hAnsi="Times New Roman" w:cs="Times New Roman"/>
          <w:color w:val="000000" w:themeColor="text1"/>
          <w:sz w:val="24"/>
          <w:szCs w:val="24"/>
        </w:rPr>
        <w:t>that were managed</w:t>
      </w:r>
      <w:r w:rsidRPr="797F4BD2">
        <w:rPr>
          <w:rFonts w:ascii="Times New Roman" w:eastAsia="Calibri" w:hAnsi="Times New Roman" w:cs="Times New Roman"/>
          <w:color w:val="000000" w:themeColor="text1"/>
          <w:sz w:val="24"/>
          <w:szCs w:val="24"/>
        </w:rPr>
        <w:t xml:space="preserve"> to control </w:t>
      </w:r>
      <w:r w:rsidR="0069210C">
        <w:rPr>
          <w:rFonts w:ascii="Times New Roman" w:eastAsia="Calibri" w:hAnsi="Times New Roman" w:cs="Times New Roman"/>
          <w:color w:val="000000" w:themeColor="text1"/>
          <w:sz w:val="24"/>
          <w:szCs w:val="24"/>
        </w:rPr>
        <w:t xml:space="preserve">invasive </w:t>
      </w:r>
      <w:r w:rsidRPr="797F4BD2">
        <w:rPr>
          <w:rFonts w:ascii="Times New Roman" w:eastAsia="Calibri" w:hAnsi="Times New Roman" w:cs="Times New Roman"/>
          <w:color w:val="000000" w:themeColor="text1"/>
          <w:sz w:val="24"/>
          <w:szCs w:val="24"/>
        </w:rPr>
        <w:t>cattail</w:t>
      </w:r>
      <w:r w:rsidR="00864E43">
        <w:rPr>
          <w:rFonts w:ascii="Times New Roman" w:eastAsia="Calibri" w:hAnsi="Times New Roman" w:cs="Times New Roman"/>
          <w:color w:val="000000" w:themeColor="text1"/>
          <w:sz w:val="24"/>
          <w:szCs w:val="24"/>
        </w:rPr>
        <w:t xml:space="preserve"> by the Minnesota Department of Natural Resources (MNDNR)</w:t>
      </w:r>
      <w:r w:rsidRPr="797F4BD2">
        <w:rPr>
          <w:rFonts w:ascii="Times New Roman" w:eastAsia="Calibri" w:hAnsi="Times New Roman" w:cs="Times New Roman"/>
          <w:color w:val="000000" w:themeColor="text1"/>
          <w:sz w:val="24"/>
          <w:szCs w:val="24"/>
        </w:rPr>
        <w:t xml:space="preserve">. </w:t>
      </w:r>
      <w:r w:rsidR="00864E43">
        <w:rPr>
          <w:rFonts w:ascii="Times New Roman" w:eastAsia="Calibri" w:hAnsi="Times New Roman" w:cs="Times New Roman"/>
          <w:color w:val="000000" w:themeColor="text1"/>
          <w:sz w:val="24"/>
          <w:szCs w:val="24"/>
        </w:rPr>
        <w:t xml:space="preserve">Wildlife management areas in this portion of Minnesota often include impounded wetlands, which are </w:t>
      </w:r>
      <w:r w:rsidR="00F11843">
        <w:rPr>
          <w:rFonts w:ascii="Times New Roman" w:eastAsia="Calibri" w:hAnsi="Times New Roman" w:cs="Times New Roman"/>
          <w:color w:val="000000" w:themeColor="text1"/>
          <w:sz w:val="24"/>
          <w:szCs w:val="24"/>
        </w:rPr>
        <w:t xml:space="preserve">primarily </w:t>
      </w:r>
      <w:r w:rsidR="00864E43">
        <w:rPr>
          <w:rFonts w:ascii="Times New Roman" w:eastAsia="Calibri" w:hAnsi="Times New Roman" w:cs="Times New Roman"/>
          <w:color w:val="000000" w:themeColor="text1"/>
          <w:sz w:val="24"/>
          <w:szCs w:val="24"/>
        </w:rPr>
        <w:t xml:space="preserve">managed by manipulating water levels to promote desirable vegetation (e.g., wild rice </w:t>
      </w:r>
      <w:r w:rsidR="00864E43" w:rsidRPr="00864E43">
        <w:rPr>
          <w:rFonts w:ascii="Times New Roman" w:eastAsia="Calibri" w:hAnsi="Times New Roman" w:cs="Times New Roman"/>
          <w:color w:val="000000" w:themeColor="text1"/>
          <w:sz w:val="24"/>
          <w:szCs w:val="24"/>
        </w:rPr>
        <w:t>[</w:t>
      </w:r>
      <w:r w:rsidR="00864E43" w:rsidRPr="008A63AC">
        <w:rPr>
          <w:rFonts w:ascii="Times New Roman" w:eastAsia="Calibri" w:hAnsi="Times New Roman" w:cs="Times New Roman"/>
          <w:bCs/>
          <w:i/>
          <w:color w:val="000000" w:themeColor="text1"/>
          <w:sz w:val="24"/>
          <w:szCs w:val="24"/>
        </w:rPr>
        <w:t>Zizania palustris</w:t>
      </w:r>
      <w:r w:rsidR="00864E43" w:rsidRPr="008A63AC">
        <w:rPr>
          <w:rFonts w:ascii="Times New Roman" w:eastAsia="Calibri" w:hAnsi="Times New Roman" w:cs="Times New Roman"/>
          <w:bCs/>
          <w:color w:val="000000" w:themeColor="text1"/>
          <w:sz w:val="24"/>
          <w:szCs w:val="24"/>
        </w:rPr>
        <w:t xml:space="preserve">]) and wetland conditions that support breeding and migrating waterfowl and other birds. </w:t>
      </w:r>
      <w:r w:rsidRPr="00864E43">
        <w:rPr>
          <w:rFonts w:ascii="Times New Roman" w:eastAsia="Calibri" w:hAnsi="Times New Roman" w:cs="Times New Roman"/>
          <w:color w:val="000000" w:themeColor="text1"/>
          <w:sz w:val="24"/>
          <w:szCs w:val="24"/>
        </w:rPr>
        <w:t>In</w:t>
      </w:r>
      <w:r w:rsidRPr="797F4BD2">
        <w:rPr>
          <w:rFonts w:ascii="Times New Roman" w:eastAsia="Calibri" w:hAnsi="Times New Roman" w:cs="Times New Roman"/>
          <w:color w:val="000000" w:themeColor="text1"/>
          <w:sz w:val="24"/>
          <w:szCs w:val="24"/>
        </w:rPr>
        <w:t xml:space="preserve"> 2015, the </w:t>
      </w:r>
      <w:r w:rsidR="00F11843">
        <w:rPr>
          <w:rFonts w:ascii="Times New Roman" w:eastAsia="Calibri" w:hAnsi="Times New Roman" w:cs="Times New Roman"/>
          <w:color w:val="000000" w:themeColor="text1"/>
          <w:sz w:val="24"/>
          <w:szCs w:val="24"/>
        </w:rPr>
        <w:t>MNDNR implemented a program of herbicide</w:t>
      </w:r>
      <w:r w:rsidR="0069210C">
        <w:rPr>
          <w:rFonts w:ascii="Times New Roman" w:eastAsia="Calibri" w:hAnsi="Times New Roman" w:cs="Times New Roman"/>
          <w:color w:val="000000" w:themeColor="text1"/>
          <w:sz w:val="24"/>
          <w:szCs w:val="24"/>
        </w:rPr>
        <w:t xml:space="preserve"> application to control cattail</w:t>
      </w:r>
      <w:r w:rsidR="00F11843">
        <w:rPr>
          <w:rFonts w:ascii="Times New Roman" w:eastAsia="Calibri" w:hAnsi="Times New Roman" w:cs="Times New Roman"/>
          <w:color w:val="000000" w:themeColor="text1"/>
          <w:sz w:val="24"/>
          <w:szCs w:val="24"/>
        </w:rPr>
        <w:t xml:space="preserve"> in impounded wetlands in WMAs </w:t>
      </w:r>
      <w:r w:rsidR="00CF4838">
        <w:rPr>
          <w:rFonts w:ascii="Times New Roman" w:eastAsia="Calibri" w:hAnsi="Times New Roman" w:cs="Times New Roman"/>
          <w:color w:val="000000" w:themeColor="text1"/>
          <w:sz w:val="24"/>
          <w:szCs w:val="24"/>
        </w:rPr>
        <w:t xml:space="preserve">intended </w:t>
      </w:r>
      <w:r w:rsidR="00F11843">
        <w:rPr>
          <w:rFonts w:ascii="Times New Roman" w:eastAsia="Calibri" w:hAnsi="Times New Roman" w:cs="Times New Roman"/>
          <w:color w:val="000000" w:themeColor="text1"/>
          <w:sz w:val="24"/>
          <w:szCs w:val="24"/>
        </w:rPr>
        <w:t>to return wetland conditions to those resembling a hemi-marsh</w:t>
      </w:r>
      <w:r w:rsidR="006D587F">
        <w:rPr>
          <w:rFonts w:ascii="Times New Roman" w:eastAsia="Calibri" w:hAnsi="Times New Roman" w:cs="Times New Roman"/>
          <w:color w:val="000000" w:themeColor="text1"/>
          <w:sz w:val="24"/>
          <w:szCs w:val="24"/>
        </w:rPr>
        <w:t xml:space="preserve"> (i.e., a mix of open water and emergent vegetation)</w:t>
      </w:r>
      <w:r w:rsidR="00F11843">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 Managers delineated areas with the highest density of cattail at 8 WMAs (Beaches Lake, East Park, </w:t>
      </w:r>
      <w:proofErr w:type="spellStart"/>
      <w:r w:rsidRPr="797F4BD2">
        <w:rPr>
          <w:rFonts w:ascii="Times New Roman" w:eastAsia="Calibri" w:hAnsi="Times New Roman" w:cs="Times New Roman"/>
          <w:color w:val="000000" w:themeColor="text1"/>
          <w:sz w:val="24"/>
          <w:szCs w:val="24"/>
        </w:rPr>
        <w:t>Eckvoll</w:t>
      </w:r>
      <w:proofErr w:type="spellEnd"/>
      <w:r w:rsidRPr="797F4BD2">
        <w:rPr>
          <w:rFonts w:ascii="Times New Roman" w:eastAsia="Calibri" w:hAnsi="Times New Roman" w:cs="Times New Roman"/>
          <w:color w:val="000000" w:themeColor="text1"/>
          <w:sz w:val="24"/>
          <w:szCs w:val="24"/>
        </w:rPr>
        <w:t xml:space="preserve">, Elm Lake, Pembina, Roseau River, Thief Lake, and Twin Lakes WMAs; </w:t>
      </w:r>
      <w:r w:rsidR="005E695C">
        <w:rPr>
          <w:rFonts w:ascii="Times New Roman" w:eastAsia="Calibri" w:hAnsi="Times New Roman" w:cs="Times New Roman"/>
          <w:color w:val="000000" w:themeColor="text1"/>
          <w:sz w:val="24"/>
          <w:szCs w:val="24"/>
        </w:rPr>
        <w:t xml:space="preserve">Table 1, </w:t>
      </w:r>
      <w:r w:rsidRPr="797F4BD2">
        <w:rPr>
          <w:rFonts w:ascii="Times New Roman" w:eastAsia="Calibri" w:hAnsi="Times New Roman" w:cs="Times New Roman"/>
          <w:color w:val="000000" w:themeColor="text1"/>
          <w:sz w:val="24"/>
          <w:szCs w:val="24"/>
        </w:rPr>
        <w:t>Figs. 1 and 2</w:t>
      </w:r>
      <w:r w:rsidR="00F01E9A">
        <w:rPr>
          <w:rFonts w:ascii="Times New Roman" w:eastAsia="Calibri" w:hAnsi="Times New Roman" w:cs="Times New Roman"/>
          <w:color w:val="000000" w:themeColor="text1"/>
          <w:sz w:val="24"/>
          <w:szCs w:val="24"/>
        </w:rPr>
        <w:t xml:space="preserve">; elevation = ~285 –355 m </w:t>
      </w:r>
      <w:proofErr w:type="spellStart"/>
      <w:r w:rsidR="00F01E9A">
        <w:rPr>
          <w:rFonts w:ascii="Times New Roman" w:eastAsia="Calibri" w:hAnsi="Times New Roman" w:cs="Times New Roman"/>
          <w:color w:val="000000" w:themeColor="text1"/>
          <w:sz w:val="24"/>
          <w:szCs w:val="24"/>
        </w:rPr>
        <w:t>amsl</w:t>
      </w:r>
      <w:proofErr w:type="spellEnd"/>
      <w:r w:rsidRPr="797F4BD2">
        <w:rPr>
          <w:rFonts w:ascii="Times New Roman" w:eastAsia="Calibri" w:hAnsi="Times New Roman" w:cs="Times New Roman"/>
          <w:color w:val="000000" w:themeColor="text1"/>
          <w:sz w:val="24"/>
          <w:szCs w:val="24"/>
        </w:rPr>
        <w:t>) as priorities for herbicide application. In total, the projects resulted in glyphosate herbicide application (target rate of Rodeo</w:t>
      </w:r>
      <w:r w:rsidRPr="797F4BD2">
        <w:rPr>
          <w:rFonts w:ascii="Times New Roman" w:eastAsia="Calibri" w:hAnsi="Times New Roman" w:cs="Times New Roman"/>
          <w:color w:val="000000" w:themeColor="text1"/>
          <w:sz w:val="24"/>
          <w:szCs w:val="24"/>
          <w:vertAlign w:val="superscript"/>
        </w:rPr>
        <w:t>®</w:t>
      </w:r>
      <w:r w:rsidRPr="797F4BD2">
        <w:rPr>
          <w:rFonts w:ascii="Times New Roman" w:eastAsia="Calibri" w:hAnsi="Times New Roman" w:cs="Times New Roman"/>
          <w:color w:val="000000" w:themeColor="text1"/>
          <w:sz w:val="24"/>
          <w:szCs w:val="24"/>
        </w:rPr>
        <w:t xml:space="preserve"> with surfactant at 7.02 liters/ha) </w:t>
      </w:r>
      <w:r w:rsidR="00B44A9C">
        <w:rPr>
          <w:rFonts w:ascii="Times New Roman" w:eastAsia="Calibri" w:hAnsi="Times New Roman" w:cs="Times New Roman"/>
          <w:color w:val="000000" w:themeColor="text1"/>
          <w:sz w:val="24"/>
          <w:szCs w:val="24"/>
        </w:rPr>
        <w:t xml:space="preserve">in late summer and early </w:t>
      </w:r>
      <w:r w:rsidR="00CF4838">
        <w:rPr>
          <w:rFonts w:ascii="Times New Roman" w:eastAsia="Calibri" w:hAnsi="Times New Roman" w:cs="Times New Roman"/>
          <w:color w:val="000000" w:themeColor="text1"/>
          <w:sz w:val="24"/>
          <w:szCs w:val="24"/>
        </w:rPr>
        <w:t xml:space="preserve">autumn </w:t>
      </w:r>
      <w:r w:rsidR="00AF3105">
        <w:rPr>
          <w:rFonts w:ascii="Times New Roman" w:eastAsia="Calibri" w:hAnsi="Times New Roman" w:cs="Times New Roman"/>
          <w:color w:val="000000" w:themeColor="text1"/>
          <w:sz w:val="24"/>
          <w:szCs w:val="24"/>
        </w:rPr>
        <w:t xml:space="preserve">(5 August–6 September </w:t>
      </w:r>
      <w:r w:rsidR="00CF4838">
        <w:rPr>
          <w:rFonts w:ascii="Times New Roman" w:eastAsia="Calibri" w:hAnsi="Times New Roman" w:cs="Times New Roman"/>
          <w:color w:val="000000" w:themeColor="text1"/>
          <w:sz w:val="24"/>
          <w:szCs w:val="24"/>
        </w:rPr>
        <w:t>2015</w:t>
      </w:r>
      <w:r w:rsidR="00AF3105">
        <w:rPr>
          <w:rFonts w:ascii="Times New Roman" w:eastAsia="Calibri" w:hAnsi="Times New Roman" w:cs="Times New Roman"/>
          <w:color w:val="000000" w:themeColor="text1"/>
          <w:sz w:val="24"/>
          <w:szCs w:val="24"/>
        </w:rPr>
        <w:t>)</w:t>
      </w:r>
      <w:r w:rsidR="00B44A9C">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to 1,179 ha of cattail mats via aerial sprayers (on fixed-wing aircraft), and to another ~30 ha via ground application (backpack sprayers and from amphibious vehicles). </w:t>
      </w:r>
      <w:bookmarkStart w:id="4" w:name="_Hlk28276330"/>
      <w:bookmarkEnd w:id="4"/>
    </w:p>
    <w:p w14:paraId="684DC522"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5" w:name="_Toc64313822"/>
      <w:r w:rsidRPr="0050313E">
        <w:rPr>
          <w:rFonts w:ascii="Times New Roman" w:eastAsia="Times New Roman" w:hAnsi="Times New Roman" w:cs="Times New Roman"/>
          <w:b/>
          <w:caps/>
          <w:color w:val="000000"/>
          <w:sz w:val="24"/>
          <w:szCs w:val="24"/>
        </w:rPr>
        <w:t>Methods</w:t>
      </w:r>
      <w:bookmarkEnd w:id="5"/>
    </w:p>
    <w:p w14:paraId="0A90A86F" w14:textId="03D64018" w:rsidR="0050313E" w:rsidRPr="0050313E" w:rsidRDefault="127FC9A4" w:rsidP="0050313E">
      <w:pPr>
        <w:spacing w:line="480" w:lineRule="auto"/>
        <w:ind w:firstLine="720"/>
        <w:rPr>
          <w:rFonts w:ascii="Times New Roman" w:eastAsia="Calibri" w:hAnsi="Times New Roman" w:cs="Times New Roman"/>
          <w:color w:val="000000"/>
          <w:sz w:val="24"/>
          <w:szCs w:val="24"/>
        </w:rPr>
      </w:pPr>
      <w:r w:rsidRPr="127FC9A4">
        <w:rPr>
          <w:rFonts w:ascii="Times New Roman" w:eastAsia="Calibri" w:hAnsi="Times New Roman" w:cs="Times New Roman"/>
          <w:color w:val="000000" w:themeColor="text1"/>
          <w:sz w:val="24"/>
          <w:szCs w:val="24"/>
        </w:rPr>
        <w:t xml:space="preserve">We used a before-after, control-impact study design (Green 1979) to compare </w:t>
      </w:r>
      <w:r w:rsidR="00960FB0">
        <w:rPr>
          <w:rFonts w:ascii="Times New Roman" w:eastAsia="Calibri" w:hAnsi="Times New Roman" w:cs="Times New Roman"/>
          <w:color w:val="000000" w:themeColor="text1"/>
          <w:sz w:val="24"/>
          <w:szCs w:val="24"/>
        </w:rPr>
        <w:t>counts</w:t>
      </w:r>
      <w:r w:rsidR="00960FB0"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of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WMAs within the herbicide project area </w:t>
      </w:r>
      <w:r w:rsidR="00A96F02">
        <w:rPr>
          <w:rFonts w:ascii="Times New Roman" w:eastAsia="Calibri" w:hAnsi="Times New Roman" w:cs="Times New Roman"/>
          <w:color w:val="000000" w:themeColor="text1"/>
          <w:sz w:val="24"/>
          <w:szCs w:val="24"/>
        </w:rPr>
        <w:t>during</w:t>
      </w:r>
      <w:r w:rsidR="00A96F02"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4 spring breeding seasons</w:t>
      </w:r>
      <w:r w:rsidR="006C328E">
        <w:rPr>
          <w:rFonts w:ascii="Times New Roman" w:eastAsia="Calibri" w:hAnsi="Times New Roman" w:cs="Times New Roman"/>
          <w:color w:val="000000" w:themeColor="text1"/>
          <w:sz w:val="24"/>
          <w:szCs w:val="24"/>
        </w:rPr>
        <w:t xml:space="preserve">, including the spring before herbicide treatment and 3 subsequent </w:t>
      </w:r>
      <w:r w:rsidR="0069210C">
        <w:rPr>
          <w:rFonts w:ascii="Times New Roman" w:eastAsia="Calibri" w:hAnsi="Times New Roman" w:cs="Times New Roman"/>
          <w:color w:val="000000" w:themeColor="text1"/>
          <w:sz w:val="24"/>
          <w:szCs w:val="24"/>
        </w:rPr>
        <w:t>springs</w:t>
      </w:r>
      <w:r w:rsidR="006C328E">
        <w:rPr>
          <w:rFonts w:ascii="Times New Roman" w:eastAsia="Calibri" w:hAnsi="Times New Roman" w:cs="Times New Roman"/>
          <w:color w:val="000000" w:themeColor="text1"/>
          <w:sz w:val="24"/>
          <w:szCs w:val="24"/>
        </w:rPr>
        <w:t xml:space="preserve"> after treatment</w:t>
      </w:r>
      <w:r w:rsidRPr="127FC9A4">
        <w:rPr>
          <w:rFonts w:ascii="Times New Roman" w:eastAsia="Calibri" w:hAnsi="Times New Roman" w:cs="Times New Roman"/>
          <w:color w:val="000000" w:themeColor="text1"/>
          <w:sz w:val="24"/>
          <w:szCs w:val="24"/>
        </w:rPr>
        <w:t xml:space="preserve">. We conducted surveys for </w:t>
      </w:r>
      <w:proofErr w:type="spellStart"/>
      <w:r w:rsidRPr="127FC9A4">
        <w:rPr>
          <w:rFonts w:ascii="Times New Roman" w:eastAsia="Calibri" w:hAnsi="Times New Roman" w:cs="Times New Roman"/>
          <w:color w:val="000000" w:themeColor="text1"/>
          <w:sz w:val="24"/>
          <w:szCs w:val="24"/>
        </w:rPr>
        <w:t>marshbirds</w:t>
      </w:r>
      <w:proofErr w:type="spellEnd"/>
      <w:r w:rsidRPr="127FC9A4">
        <w:rPr>
          <w:rFonts w:ascii="Times New Roman" w:eastAsia="Calibri" w:hAnsi="Times New Roman" w:cs="Times New Roman"/>
          <w:color w:val="000000" w:themeColor="text1"/>
          <w:sz w:val="24"/>
          <w:szCs w:val="24"/>
        </w:rPr>
        <w:t xml:space="preserve"> at wetlands that received herbicide application (treatment) and at paired wetlands that did not (control). We selected control sites that were </w:t>
      </w:r>
      <w:proofErr w:type="gramStart"/>
      <w:r w:rsidRPr="127FC9A4">
        <w:rPr>
          <w:rFonts w:ascii="Times New Roman" w:eastAsia="Calibri" w:hAnsi="Times New Roman" w:cs="Times New Roman"/>
          <w:color w:val="000000" w:themeColor="text1"/>
          <w:sz w:val="24"/>
          <w:szCs w:val="24"/>
        </w:rPr>
        <w:t>similar to</w:t>
      </w:r>
      <w:proofErr w:type="gramEnd"/>
      <w:r w:rsidRPr="127FC9A4">
        <w:rPr>
          <w:rFonts w:ascii="Times New Roman" w:eastAsia="Calibri" w:hAnsi="Times New Roman" w:cs="Times New Roman"/>
          <w:color w:val="000000" w:themeColor="text1"/>
          <w:sz w:val="24"/>
          <w:szCs w:val="24"/>
        </w:rPr>
        <w:t xml:space="preserve"> treatment sites in terms of </w:t>
      </w:r>
      <w:r w:rsidR="00CF28E7">
        <w:rPr>
          <w:rFonts w:ascii="Times New Roman" w:eastAsia="Calibri" w:hAnsi="Times New Roman" w:cs="Times New Roman"/>
          <w:color w:val="000000" w:themeColor="text1"/>
          <w:sz w:val="24"/>
          <w:szCs w:val="24"/>
        </w:rPr>
        <w:t xml:space="preserve">initial </w:t>
      </w:r>
      <w:r w:rsidRPr="127FC9A4">
        <w:rPr>
          <w:rFonts w:ascii="Times New Roman" w:eastAsia="Calibri" w:hAnsi="Times New Roman" w:cs="Times New Roman"/>
          <w:color w:val="000000" w:themeColor="text1"/>
          <w:sz w:val="24"/>
          <w:szCs w:val="24"/>
        </w:rPr>
        <w:t xml:space="preserve">vegetation composition, density, and interspersion. Where possible, we </w:t>
      </w:r>
      <w:r w:rsidRPr="127FC9A4">
        <w:rPr>
          <w:rFonts w:ascii="Times New Roman" w:eastAsia="Calibri" w:hAnsi="Times New Roman" w:cs="Times New Roman"/>
          <w:color w:val="000000" w:themeColor="text1"/>
          <w:sz w:val="24"/>
          <w:szCs w:val="24"/>
        </w:rPr>
        <w:lastRenderedPageBreak/>
        <w:t xml:space="preserve">chose control sites within the same impounded wetland basin as the treatment sites. However, most similarly dense cattail-dominated wetlands within the same basin </w:t>
      </w:r>
      <w:r w:rsidR="007978CB">
        <w:rPr>
          <w:rFonts w:ascii="Times New Roman" w:eastAsia="Calibri" w:hAnsi="Times New Roman" w:cs="Times New Roman"/>
          <w:color w:val="000000" w:themeColor="text1"/>
          <w:sz w:val="24"/>
          <w:szCs w:val="24"/>
        </w:rPr>
        <w:t>may</w:t>
      </w:r>
      <w:r w:rsidR="007978CB" w:rsidRPr="127FC9A4">
        <w:rPr>
          <w:rFonts w:ascii="Times New Roman" w:eastAsia="Calibri" w:hAnsi="Times New Roman" w:cs="Times New Roman"/>
          <w:color w:val="000000" w:themeColor="text1"/>
          <w:sz w:val="24"/>
          <w:szCs w:val="24"/>
        </w:rPr>
        <w:t xml:space="preserve"> </w:t>
      </w:r>
      <w:r w:rsidRPr="127FC9A4">
        <w:rPr>
          <w:rFonts w:ascii="Times New Roman" w:eastAsia="Calibri" w:hAnsi="Times New Roman" w:cs="Times New Roman"/>
          <w:color w:val="000000" w:themeColor="text1"/>
          <w:sz w:val="24"/>
          <w:szCs w:val="24"/>
        </w:rPr>
        <w:t xml:space="preserve">also </w:t>
      </w:r>
      <w:r w:rsidR="007978CB">
        <w:rPr>
          <w:rFonts w:ascii="Times New Roman" w:eastAsia="Calibri" w:hAnsi="Times New Roman" w:cs="Times New Roman"/>
          <w:color w:val="000000" w:themeColor="text1"/>
          <w:sz w:val="24"/>
          <w:szCs w:val="24"/>
        </w:rPr>
        <w:t xml:space="preserve">have </w:t>
      </w:r>
      <w:r w:rsidRPr="127FC9A4">
        <w:rPr>
          <w:rFonts w:ascii="Times New Roman" w:eastAsia="Calibri" w:hAnsi="Times New Roman" w:cs="Times New Roman"/>
          <w:color w:val="000000" w:themeColor="text1"/>
          <w:sz w:val="24"/>
          <w:szCs w:val="24"/>
        </w:rPr>
        <w:t>been targeted for herbicide application, and at some basins suitable control sites were unavailable; in those cases, we chose alternative paired control sites in wetland basins adjacent to those with treatment sites. We surveyed 9 pairs of treatment and control sites (1 pair per WMA, except at Roseau River, which was large enough to encompass 2 pairs; Fig. 1</w:t>
      </w:r>
      <w:r w:rsidR="00841885">
        <w:rPr>
          <w:rFonts w:ascii="Times New Roman" w:eastAsia="Calibri" w:hAnsi="Times New Roman" w:cs="Times New Roman"/>
          <w:color w:val="000000" w:themeColor="text1"/>
          <w:sz w:val="24"/>
          <w:szCs w:val="24"/>
        </w:rPr>
        <w:t>,</w:t>
      </w:r>
      <w:r w:rsidRPr="127FC9A4">
        <w:rPr>
          <w:rFonts w:ascii="Times New Roman" w:eastAsia="Calibri" w:hAnsi="Times New Roman" w:cs="Times New Roman"/>
          <w:color w:val="000000" w:themeColor="text1"/>
          <w:sz w:val="24"/>
          <w:szCs w:val="24"/>
        </w:rPr>
        <w:t xml:space="preserve"> Table 1).</w:t>
      </w:r>
      <w:r w:rsidR="00D7759F" w:rsidRPr="00D7759F">
        <w:rPr>
          <w:rFonts w:ascii="Times New Roman" w:eastAsia="Calibri" w:hAnsi="Times New Roman" w:cs="Times New Roman"/>
          <w:color w:val="000000"/>
          <w:sz w:val="24"/>
          <w:szCs w:val="24"/>
        </w:rPr>
        <w:t xml:space="preserve"> </w:t>
      </w:r>
      <w:r w:rsidR="00D7759F">
        <w:rPr>
          <w:rFonts w:ascii="Times New Roman" w:eastAsia="Calibri" w:hAnsi="Times New Roman" w:cs="Times New Roman"/>
          <w:color w:val="000000"/>
          <w:sz w:val="24"/>
          <w:szCs w:val="24"/>
        </w:rPr>
        <w:t>At 4 study sites, treatment and control survey locations were adjacent (</w:t>
      </w:r>
      <w:proofErr w:type="gramStart"/>
      <w:r w:rsidR="00D7759F">
        <w:rPr>
          <w:rFonts w:ascii="Times New Roman" w:eastAsia="Calibri" w:hAnsi="Times New Roman" w:cs="Times New Roman"/>
          <w:color w:val="000000"/>
          <w:sz w:val="24"/>
          <w:szCs w:val="24"/>
        </w:rPr>
        <w:t>i.e.</w:t>
      </w:r>
      <w:proofErr w:type="gramEnd"/>
      <w:r w:rsidR="00D7759F">
        <w:rPr>
          <w:rFonts w:ascii="Times New Roman" w:eastAsia="Calibri" w:hAnsi="Times New Roman" w:cs="Times New Roman"/>
          <w:color w:val="000000"/>
          <w:sz w:val="24"/>
          <w:szCs w:val="24"/>
        </w:rPr>
        <w:t xml:space="preserve"> in the same basin</w:t>
      </w:r>
      <w:r w:rsidR="001C040D">
        <w:rPr>
          <w:rFonts w:ascii="Times New Roman" w:eastAsia="Calibri" w:hAnsi="Times New Roman" w:cs="Times New Roman"/>
          <w:color w:val="000000"/>
          <w:sz w:val="24"/>
          <w:szCs w:val="24"/>
        </w:rPr>
        <w:t>, Fig.</w:t>
      </w:r>
      <w:ins w:id="6" w:author="Archer, Althea A" w:date="2022-07-22T09:44:00Z">
        <w:r w:rsidR="00A20254">
          <w:rPr>
            <w:rFonts w:ascii="Times New Roman" w:eastAsia="Calibri" w:hAnsi="Times New Roman" w:cs="Times New Roman"/>
            <w:color w:val="000000"/>
            <w:sz w:val="24"/>
            <w:szCs w:val="24"/>
          </w:rPr>
          <w:t xml:space="preserve"> </w:t>
        </w:r>
      </w:ins>
      <w:r w:rsidR="001C040D">
        <w:rPr>
          <w:rFonts w:ascii="Times New Roman" w:eastAsia="Calibri" w:hAnsi="Times New Roman" w:cs="Times New Roman"/>
          <w:color w:val="000000"/>
          <w:sz w:val="24"/>
          <w:szCs w:val="24"/>
        </w:rPr>
        <w:t>2</w:t>
      </w:r>
      <w:r w:rsidR="00D7759F">
        <w:rPr>
          <w:rFonts w:ascii="Times New Roman" w:eastAsia="Calibri" w:hAnsi="Times New Roman" w:cs="Times New Roman"/>
          <w:color w:val="000000"/>
          <w:sz w:val="24"/>
          <w:szCs w:val="24"/>
        </w:rPr>
        <w:t>) and at 5 study sites, nearest treatment and control survey locations were separated by 1.1–5.7 km (i.e., appropriate control sites were not adjacent to treatment sites).</w:t>
      </w:r>
    </w:p>
    <w:p w14:paraId="6A9A6032" w14:textId="70F63ACC" w:rsidR="0050313E" w:rsidRPr="0050313E" w:rsidRDefault="0050313E" w:rsidP="0050313E">
      <w:pPr>
        <w:spacing w:line="480" w:lineRule="auto"/>
        <w:ind w:firstLine="72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We established multiple survey locations within treatment and paired control sites and conducted call-broadcast surveys based on the Standardized North American Marsh Bird Monitoring Protocol (Conway 2011). We positioned survey locations &gt;400 m apart to minimize repeated detections of individual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from multiple points. </w:t>
      </w:r>
      <w:r w:rsidR="00567EBE">
        <w:rPr>
          <w:rFonts w:ascii="Times New Roman" w:eastAsia="Calibri" w:hAnsi="Times New Roman" w:cs="Times New Roman"/>
          <w:color w:val="000000"/>
          <w:sz w:val="24"/>
          <w:szCs w:val="24"/>
        </w:rPr>
        <w:t xml:space="preserve">To facilitate effective sampling and minimize potential influence of surveys on </w:t>
      </w:r>
      <w:proofErr w:type="spellStart"/>
      <w:r w:rsidR="00567EBE">
        <w:rPr>
          <w:rFonts w:ascii="Times New Roman" w:eastAsia="Calibri" w:hAnsi="Times New Roman" w:cs="Times New Roman"/>
          <w:color w:val="000000"/>
          <w:sz w:val="24"/>
          <w:szCs w:val="24"/>
        </w:rPr>
        <w:t>marshbird</w:t>
      </w:r>
      <w:proofErr w:type="spellEnd"/>
      <w:r w:rsidR="00567EBE">
        <w:rPr>
          <w:rFonts w:ascii="Times New Roman" w:eastAsia="Calibri" w:hAnsi="Times New Roman" w:cs="Times New Roman"/>
          <w:color w:val="000000"/>
          <w:sz w:val="24"/>
          <w:szCs w:val="24"/>
        </w:rPr>
        <w:t xml:space="preserve"> behavior, w</w:t>
      </w:r>
      <w:r w:rsidRPr="0050313E">
        <w:rPr>
          <w:rFonts w:ascii="Times New Roman" w:eastAsia="Calibri" w:hAnsi="Times New Roman" w:cs="Times New Roman"/>
          <w:color w:val="000000"/>
          <w:sz w:val="24"/>
          <w:szCs w:val="24"/>
        </w:rPr>
        <w:t xml:space="preserve">e </w:t>
      </w:r>
      <w:r w:rsidR="007978CB">
        <w:rPr>
          <w:rFonts w:ascii="Times New Roman" w:eastAsia="Calibri" w:hAnsi="Times New Roman" w:cs="Times New Roman"/>
          <w:color w:val="000000"/>
          <w:sz w:val="24"/>
          <w:szCs w:val="24"/>
        </w:rPr>
        <w:t>placed</w:t>
      </w:r>
      <w:r w:rsidR="007978CB" w:rsidRPr="0050313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 xml:space="preserve">survey locations where observers could stand to detect </w:t>
      </w:r>
      <w:proofErr w:type="spellStart"/>
      <w:r w:rsidRPr="0050313E">
        <w:rPr>
          <w:rFonts w:ascii="Times New Roman" w:eastAsia="Calibri" w:hAnsi="Times New Roman" w:cs="Times New Roman"/>
          <w:color w:val="000000"/>
          <w:sz w:val="24"/>
          <w:szCs w:val="24"/>
        </w:rPr>
        <w:t>marshbirds</w:t>
      </w:r>
      <w:proofErr w:type="spellEnd"/>
      <w:r w:rsidRPr="0050313E">
        <w:rPr>
          <w:rFonts w:ascii="Times New Roman" w:eastAsia="Calibri" w:hAnsi="Times New Roman" w:cs="Times New Roman"/>
          <w:color w:val="000000"/>
          <w:sz w:val="24"/>
          <w:szCs w:val="24"/>
        </w:rPr>
        <w:t xml:space="preserve"> aurally </w:t>
      </w:r>
      <w:r w:rsidR="007978CB">
        <w:rPr>
          <w:rFonts w:ascii="Times New Roman" w:eastAsia="Calibri" w:hAnsi="Times New Roman" w:cs="Times New Roman"/>
          <w:color w:val="000000"/>
          <w:sz w:val="24"/>
          <w:szCs w:val="24"/>
        </w:rPr>
        <w:t xml:space="preserve">and visually, </w:t>
      </w:r>
      <w:r w:rsidRPr="0050313E">
        <w:rPr>
          <w:rFonts w:ascii="Times New Roman" w:eastAsia="Calibri" w:hAnsi="Times New Roman" w:cs="Times New Roman"/>
          <w:color w:val="000000"/>
          <w:sz w:val="24"/>
          <w:szCs w:val="24"/>
        </w:rPr>
        <w:t>and with a broad view of the wetland basin, near the wetland edge, often along an embankment or management access road</w:t>
      </w:r>
      <w:r w:rsidR="006C328E">
        <w:rPr>
          <w:rFonts w:ascii="Times New Roman" w:eastAsia="Calibri" w:hAnsi="Times New Roman" w:cs="Times New Roman"/>
          <w:color w:val="000000"/>
          <w:sz w:val="24"/>
          <w:szCs w:val="24"/>
        </w:rPr>
        <w:t>. W</w:t>
      </w:r>
      <w:r w:rsidR="00031A7B">
        <w:rPr>
          <w:rFonts w:ascii="Times New Roman" w:eastAsia="Calibri" w:hAnsi="Times New Roman" w:cs="Times New Roman"/>
          <w:color w:val="000000"/>
          <w:sz w:val="24"/>
          <w:szCs w:val="24"/>
        </w:rPr>
        <w:t xml:space="preserve">e therefore sampled the edges of large, impounded wetlands at </w:t>
      </w:r>
      <w:proofErr w:type="gramStart"/>
      <w:r w:rsidR="00031A7B">
        <w:rPr>
          <w:rFonts w:ascii="Times New Roman" w:eastAsia="Calibri" w:hAnsi="Times New Roman" w:cs="Times New Roman"/>
          <w:color w:val="000000"/>
          <w:sz w:val="24"/>
          <w:szCs w:val="24"/>
        </w:rPr>
        <w:t>all of</w:t>
      </w:r>
      <w:proofErr w:type="gramEnd"/>
      <w:r w:rsidR="00031A7B">
        <w:rPr>
          <w:rFonts w:ascii="Times New Roman" w:eastAsia="Calibri" w:hAnsi="Times New Roman" w:cs="Times New Roman"/>
          <w:color w:val="000000"/>
          <w:sz w:val="24"/>
          <w:szCs w:val="24"/>
        </w:rPr>
        <w:t xml:space="preserve"> our survey locations</w:t>
      </w:r>
      <w:r w:rsidRPr="0050313E">
        <w:rPr>
          <w:rFonts w:ascii="Times New Roman" w:eastAsia="Calibri" w:hAnsi="Times New Roman" w:cs="Times New Roman"/>
          <w:color w:val="000000"/>
          <w:sz w:val="24"/>
          <w:szCs w:val="24"/>
        </w:rPr>
        <w:t xml:space="preserve">. We established 28 survey locations at treatment sites and </w:t>
      </w:r>
      <w:r w:rsidR="00025AEB" w:rsidRPr="0050313E">
        <w:rPr>
          <w:rFonts w:ascii="Times New Roman" w:eastAsia="Calibri" w:hAnsi="Times New Roman" w:cs="Times New Roman"/>
          <w:color w:val="000000"/>
          <w:sz w:val="24"/>
          <w:szCs w:val="24"/>
        </w:rPr>
        <w:t>2</w:t>
      </w:r>
      <w:r w:rsidR="00025AEB">
        <w:rPr>
          <w:rFonts w:ascii="Times New Roman" w:eastAsia="Calibri" w:hAnsi="Times New Roman" w:cs="Times New Roman"/>
          <w:color w:val="000000"/>
          <w:sz w:val="24"/>
          <w:szCs w:val="24"/>
        </w:rPr>
        <w:t>8</w:t>
      </w:r>
      <w:r w:rsidR="00025AEB" w:rsidRPr="0050313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survey locations at control sites across our 9 paired treatment-control sites (</w:t>
      </w:r>
      <w:r w:rsidR="00C3167D">
        <w:rPr>
          <w:rFonts w:ascii="Times New Roman" w:eastAsia="Calibri" w:hAnsi="Times New Roman" w:cs="Times New Roman"/>
          <w:color w:val="000000"/>
          <w:sz w:val="24"/>
          <w:szCs w:val="24"/>
        </w:rPr>
        <w:t xml:space="preserve">example in </w:t>
      </w:r>
      <w:r w:rsidRPr="0050313E">
        <w:rPr>
          <w:rFonts w:ascii="Times New Roman" w:eastAsia="Calibri" w:hAnsi="Times New Roman" w:cs="Times New Roman"/>
          <w:color w:val="000000"/>
          <w:sz w:val="24"/>
          <w:szCs w:val="24"/>
        </w:rPr>
        <w:t xml:space="preserve">Fig. </w:t>
      </w:r>
      <w:r w:rsidR="0068067E">
        <w:rPr>
          <w:rFonts w:ascii="Times New Roman" w:eastAsia="Calibri" w:hAnsi="Times New Roman" w:cs="Times New Roman"/>
          <w:color w:val="000000"/>
          <w:sz w:val="24"/>
          <w:szCs w:val="24"/>
        </w:rPr>
        <w:t>2</w:t>
      </w:r>
      <w:r w:rsidR="00841885">
        <w:rPr>
          <w:rFonts w:ascii="Times New Roman" w:eastAsia="Calibri" w:hAnsi="Times New Roman" w:cs="Times New Roman"/>
          <w:color w:val="000000"/>
          <w:sz w:val="24"/>
          <w:szCs w:val="24"/>
        </w:rPr>
        <w:t>,</w:t>
      </w:r>
      <w:r w:rsidRPr="0050313E">
        <w:rPr>
          <w:rFonts w:ascii="Times New Roman" w:eastAsia="Calibri" w:hAnsi="Times New Roman" w:cs="Times New Roman"/>
          <w:color w:val="000000"/>
          <w:sz w:val="24"/>
          <w:szCs w:val="24"/>
        </w:rPr>
        <w:t xml:space="preserve"> Table</w:t>
      </w:r>
      <w:r w:rsidR="0068067E">
        <w:rPr>
          <w:rFonts w:ascii="Times New Roman" w:eastAsia="Calibri" w:hAnsi="Times New Roman" w:cs="Times New Roman"/>
          <w:color w:val="000000"/>
          <w:sz w:val="24"/>
          <w:szCs w:val="24"/>
        </w:rPr>
        <w:t xml:space="preserve"> </w:t>
      </w:r>
      <w:r w:rsidRPr="0050313E">
        <w:rPr>
          <w:rFonts w:ascii="Times New Roman" w:eastAsia="Calibri" w:hAnsi="Times New Roman" w:cs="Times New Roman"/>
          <w:color w:val="000000"/>
          <w:sz w:val="24"/>
          <w:szCs w:val="24"/>
        </w:rPr>
        <w:t>1).</w:t>
      </w:r>
      <w:r w:rsidR="00315F62">
        <w:rPr>
          <w:rFonts w:ascii="Times New Roman" w:eastAsia="Calibri" w:hAnsi="Times New Roman" w:cs="Times New Roman"/>
          <w:color w:val="000000"/>
          <w:sz w:val="24"/>
          <w:szCs w:val="24"/>
        </w:rPr>
        <w:t xml:space="preserve"> Vegetation characteristics were similar </w:t>
      </w:r>
      <w:r w:rsidR="00A96F02">
        <w:rPr>
          <w:rFonts w:ascii="Times New Roman" w:eastAsia="Calibri" w:hAnsi="Times New Roman" w:cs="Times New Roman"/>
          <w:color w:val="000000"/>
          <w:sz w:val="24"/>
          <w:szCs w:val="24"/>
        </w:rPr>
        <w:t>among</w:t>
      </w:r>
      <w:r w:rsidR="00315F62">
        <w:rPr>
          <w:rFonts w:ascii="Times New Roman" w:eastAsia="Calibri" w:hAnsi="Times New Roman" w:cs="Times New Roman"/>
          <w:color w:val="000000"/>
          <w:sz w:val="24"/>
          <w:szCs w:val="24"/>
        </w:rPr>
        <w:t xml:space="preserve"> survey locations, with each being dominated by invasive cattail (Supplemental Material).</w:t>
      </w:r>
      <w:r w:rsidR="00D7759F">
        <w:rPr>
          <w:rFonts w:ascii="Times New Roman" w:eastAsia="Calibri" w:hAnsi="Times New Roman" w:cs="Times New Roman"/>
          <w:color w:val="000000"/>
          <w:sz w:val="24"/>
          <w:szCs w:val="24"/>
        </w:rPr>
        <w:t xml:space="preserve">  </w:t>
      </w:r>
    </w:p>
    <w:p w14:paraId="3F694F02" w14:textId="7E5811F9"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We conducted surveys for </w:t>
      </w:r>
      <w:proofErr w:type="spellStart"/>
      <w:r w:rsidRPr="797F4BD2">
        <w:rPr>
          <w:rFonts w:ascii="Times New Roman" w:eastAsia="Calibri" w:hAnsi="Times New Roman" w:cs="Times New Roman"/>
          <w:color w:val="000000" w:themeColor="text1"/>
          <w:sz w:val="24"/>
          <w:szCs w:val="24"/>
        </w:rPr>
        <w:t>marshbirds</w:t>
      </w:r>
      <w:proofErr w:type="spellEnd"/>
      <w:r w:rsidRPr="797F4BD2">
        <w:rPr>
          <w:rFonts w:ascii="Times New Roman" w:eastAsia="Calibri" w:hAnsi="Times New Roman" w:cs="Times New Roman"/>
          <w:color w:val="000000" w:themeColor="text1"/>
          <w:sz w:val="24"/>
          <w:szCs w:val="24"/>
        </w:rPr>
        <w:t xml:space="preserve"> during the early</w:t>
      </w:r>
      <w:r w:rsidR="00A96F02">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spring breeding season </w:t>
      </w:r>
      <w:r w:rsidR="00025AEB">
        <w:rPr>
          <w:rFonts w:ascii="Times New Roman" w:eastAsia="Calibri" w:hAnsi="Times New Roman" w:cs="Times New Roman"/>
          <w:color w:val="000000" w:themeColor="text1"/>
          <w:sz w:val="24"/>
          <w:szCs w:val="24"/>
        </w:rPr>
        <w:t>(</w:t>
      </w:r>
      <w:r w:rsidR="004B7773">
        <w:rPr>
          <w:rFonts w:ascii="Times New Roman" w:eastAsia="Calibri" w:hAnsi="Times New Roman" w:cs="Times New Roman"/>
          <w:color w:val="000000" w:themeColor="text1"/>
          <w:sz w:val="24"/>
          <w:szCs w:val="24"/>
        </w:rPr>
        <w:t>late May to mid-June</w:t>
      </w:r>
      <w:r w:rsidR="001C040D">
        <w:rPr>
          <w:rFonts w:ascii="Times New Roman" w:eastAsia="Calibri" w:hAnsi="Times New Roman" w:cs="Times New Roman"/>
          <w:color w:val="000000" w:themeColor="text1"/>
          <w:sz w:val="24"/>
          <w:szCs w:val="24"/>
        </w:rPr>
        <w:t>; Table 2</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before herbicide application (which occurred in </w:t>
      </w:r>
      <w:r w:rsidR="009A3FE4">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 xml:space="preserve">early </w:t>
      </w:r>
      <w:r w:rsidR="00CF4838">
        <w:rPr>
          <w:rFonts w:ascii="Times New Roman" w:eastAsia="Calibri" w:hAnsi="Times New Roman" w:cs="Times New Roman"/>
          <w:color w:val="000000" w:themeColor="text1"/>
          <w:sz w:val="24"/>
          <w:szCs w:val="24"/>
        </w:rPr>
        <w:lastRenderedPageBreak/>
        <w:t>autumn</w:t>
      </w:r>
      <w:r w:rsidRPr="797F4BD2">
        <w:rPr>
          <w:rFonts w:ascii="Times New Roman" w:eastAsia="Calibri" w:hAnsi="Times New Roman" w:cs="Times New Roman"/>
          <w:color w:val="000000" w:themeColor="text1"/>
          <w:sz w:val="24"/>
          <w:szCs w:val="24"/>
        </w:rPr>
        <w:t xml:space="preserve"> 2015</w:t>
      </w:r>
      <w:r w:rsidR="00CF4838">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was coordinated by the </w:t>
      </w:r>
      <w:r w:rsidR="00031A7B">
        <w:rPr>
          <w:rFonts w:ascii="Times New Roman" w:eastAsia="Calibri" w:hAnsi="Times New Roman" w:cs="Times New Roman"/>
          <w:color w:val="000000" w:themeColor="text1"/>
          <w:sz w:val="24"/>
          <w:szCs w:val="24"/>
        </w:rPr>
        <w:t>MNDNR</w:t>
      </w:r>
      <w:r w:rsidRPr="797F4BD2">
        <w:rPr>
          <w:rFonts w:ascii="Times New Roman" w:eastAsia="Calibri" w:hAnsi="Times New Roman" w:cs="Times New Roman"/>
          <w:color w:val="000000" w:themeColor="text1"/>
          <w:sz w:val="24"/>
          <w:szCs w:val="24"/>
        </w:rPr>
        <w:t xml:space="preserve">) and during the 3 </w:t>
      </w:r>
      <w:r w:rsidR="00880A25">
        <w:rPr>
          <w:rFonts w:ascii="Times New Roman" w:eastAsia="Calibri" w:hAnsi="Times New Roman" w:cs="Times New Roman"/>
          <w:color w:val="000000" w:themeColor="text1"/>
          <w:sz w:val="24"/>
          <w:szCs w:val="24"/>
        </w:rPr>
        <w:t>springs</w:t>
      </w:r>
      <w:r w:rsidR="00880A25"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following herbicide application. We conducted initial surveys in spring 2015 at all 9 WMA</w:t>
      </w:r>
      <w:r w:rsidR="006C328E">
        <w:rPr>
          <w:rFonts w:ascii="Times New Roman" w:eastAsia="Calibri" w:hAnsi="Times New Roman" w:cs="Times New Roman"/>
          <w:color w:val="000000" w:themeColor="text1"/>
          <w:sz w:val="24"/>
          <w:szCs w:val="24"/>
        </w:rPr>
        <w:t xml:space="preserve"> paired site</w:t>
      </w:r>
      <w:r w:rsidRPr="797F4BD2">
        <w:rPr>
          <w:rFonts w:ascii="Times New Roman" w:eastAsia="Calibri" w:hAnsi="Times New Roman" w:cs="Times New Roman"/>
          <w:color w:val="000000" w:themeColor="text1"/>
          <w:sz w:val="24"/>
          <w:szCs w:val="24"/>
        </w:rPr>
        <w:t>s</w:t>
      </w:r>
      <w:r w:rsidR="00025AEB">
        <w:rPr>
          <w:rFonts w:ascii="Times New Roman" w:eastAsia="Calibri" w:hAnsi="Times New Roman" w:cs="Times New Roman"/>
          <w:color w:val="000000" w:themeColor="text1"/>
          <w:sz w:val="24"/>
          <w:szCs w:val="24"/>
        </w:rPr>
        <w:t xml:space="preserve"> (Table 1)</w:t>
      </w:r>
      <w:r w:rsidRPr="797F4BD2">
        <w:rPr>
          <w:rFonts w:ascii="Times New Roman" w:eastAsia="Calibri" w:hAnsi="Times New Roman" w:cs="Times New Roman"/>
          <w:color w:val="000000" w:themeColor="text1"/>
          <w:sz w:val="24"/>
          <w:szCs w:val="24"/>
        </w:rPr>
        <w:t xml:space="preserve">. We repeated surveys in 2016 at all 9 </w:t>
      </w:r>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and surveyed a subset of the </w:t>
      </w:r>
      <w:r w:rsidR="006C328E">
        <w:rPr>
          <w:rFonts w:ascii="Times New Roman" w:eastAsia="Calibri" w:hAnsi="Times New Roman" w:cs="Times New Roman"/>
          <w:color w:val="000000" w:themeColor="text1"/>
          <w:sz w:val="24"/>
          <w:szCs w:val="24"/>
        </w:rPr>
        <w:t>sites</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in 2017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8) and 2018 (</w:t>
      </w:r>
      <w:r w:rsidRPr="797F4BD2">
        <w:rPr>
          <w:rFonts w:ascii="Times New Roman" w:eastAsia="Calibri" w:hAnsi="Times New Roman" w:cs="Times New Roman"/>
          <w:i/>
          <w:iCs/>
          <w:color w:val="000000" w:themeColor="text1"/>
          <w:sz w:val="24"/>
          <w:szCs w:val="24"/>
        </w:rPr>
        <w:t>n</w:t>
      </w:r>
      <w:r w:rsidRPr="797F4BD2">
        <w:rPr>
          <w:rFonts w:ascii="Times New Roman" w:eastAsia="Calibri" w:hAnsi="Times New Roman" w:cs="Times New Roman"/>
          <w:color w:val="000000" w:themeColor="text1"/>
          <w:sz w:val="24"/>
          <w:szCs w:val="24"/>
        </w:rPr>
        <w:t xml:space="preserve"> = 6). We conducted surveys during crepuscular periods around sunrise (~0.5 hour before and up to 3 hours past sunrise) or around sunset (~3 hours before </w:t>
      </w:r>
      <w:r w:rsidR="00A96F02">
        <w:rPr>
          <w:rFonts w:ascii="Times New Roman" w:eastAsia="Calibri" w:hAnsi="Times New Roman" w:cs="Times New Roman"/>
          <w:color w:val="000000" w:themeColor="text1"/>
          <w:sz w:val="24"/>
          <w:szCs w:val="24"/>
        </w:rPr>
        <w:t>until</w:t>
      </w:r>
      <w:r w:rsidRPr="797F4BD2">
        <w:rPr>
          <w:rFonts w:ascii="Times New Roman" w:eastAsia="Calibri" w:hAnsi="Times New Roman" w:cs="Times New Roman"/>
          <w:color w:val="000000" w:themeColor="text1"/>
          <w:sz w:val="24"/>
          <w:szCs w:val="24"/>
        </w:rPr>
        <w:t xml:space="preserve"> ~0.5 hour after sunset)</w:t>
      </w:r>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to </w:t>
      </w:r>
      <w:r w:rsidR="00880A25">
        <w:rPr>
          <w:rFonts w:ascii="Times New Roman" w:eastAsia="Calibri" w:hAnsi="Times New Roman" w:cs="Times New Roman"/>
          <w:color w:val="000000" w:themeColor="text1"/>
          <w:sz w:val="24"/>
          <w:szCs w:val="24"/>
        </w:rPr>
        <w:t>incorporate</w:t>
      </w:r>
      <w:r w:rsidRPr="797F4BD2">
        <w:rPr>
          <w:rFonts w:ascii="Times New Roman" w:eastAsia="Calibri" w:hAnsi="Times New Roman" w:cs="Times New Roman"/>
          <w:color w:val="000000" w:themeColor="text1"/>
          <w:sz w:val="24"/>
          <w:szCs w:val="24"/>
        </w:rPr>
        <w:t xml:space="preserve"> diurnal variation in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detectability. The same observer conducted surveys within paired sites </w:t>
      </w:r>
      <w:r w:rsidR="006C328E">
        <w:rPr>
          <w:rFonts w:ascii="Times New Roman" w:eastAsia="Calibri" w:hAnsi="Times New Roman" w:cs="Times New Roman"/>
          <w:color w:val="000000" w:themeColor="text1"/>
          <w:sz w:val="24"/>
          <w:szCs w:val="24"/>
        </w:rPr>
        <w:t>at</w:t>
      </w:r>
      <w:r w:rsidR="006C328E" w:rsidRPr="797F4BD2">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a WMA, and we conducted surveys at locations in the same order within individual </w:t>
      </w:r>
      <w:r w:rsidR="006C328E">
        <w:rPr>
          <w:rFonts w:ascii="Times New Roman" w:eastAsia="Calibri" w:hAnsi="Times New Roman" w:cs="Times New Roman"/>
          <w:color w:val="000000" w:themeColor="text1"/>
          <w:sz w:val="24"/>
          <w:szCs w:val="24"/>
        </w:rPr>
        <w:t>sites</w:t>
      </w:r>
      <w:r w:rsidRPr="797F4BD2">
        <w:rPr>
          <w:rFonts w:ascii="Times New Roman" w:eastAsia="Calibri" w:hAnsi="Times New Roman" w:cs="Times New Roman"/>
          <w:color w:val="000000" w:themeColor="text1"/>
          <w:sz w:val="24"/>
          <w:szCs w:val="24"/>
        </w:rPr>
        <w:t>.</w:t>
      </w:r>
      <w:r w:rsidR="009A3FE4">
        <w:rPr>
          <w:rFonts w:ascii="Times New Roman" w:eastAsia="Calibri" w:hAnsi="Times New Roman" w:cs="Times New Roman"/>
          <w:color w:val="000000" w:themeColor="text1"/>
          <w:sz w:val="24"/>
          <w:szCs w:val="24"/>
        </w:rPr>
        <w:t xml:space="preserve"> In 2015 and 2016, 2 observers (NMH and a field technician; a different field technician in each of those years) conducted surveys and in 2017 and 2018, NMH conducted all surveys.</w:t>
      </w:r>
    </w:p>
    <w:p w14:paraId="4608C855" w14:textId="4A47D817" w:rsidR="0050313E" w:rsidRPr="0050313E" w:rsidRDefault="797F4BD2" w:rsidP="0050313E">
      <w:pPr>
        <w:spacing w:line="480" w:lineRule="auto"/>
        <w:ind w:firstLine="720"/>
        <w:rPr>
          <w:rFonts w:ascii="Times New Roman" w:eastAsia="Calibri" w:hAnsi="Times New Roman" w:cs="Times New Roman"/>
          <w:color w:val="000000"/>
          <w:sz w:val="24"/>
          <w:szCs w:val="24"/>
        </w:rPr>
      </w:pPr>
      <w:r w:rsidRPr="797F4BD2">
        <w:rPr>
          <w:rFonts w:ascii="Times New Roman" w:eastAsia="Calibri" w:hAnsi="Times New Roman" w:cs="Times New Roman"/>
          <w:color w:val="000000" w:themeColor="text1"/>
          <w:sz w:val="24"/>
          <w:szCs w:val="24"/>
        </w:rPr>
        <w:t xml:space="preserve">Upon arriving at a survey location, the observer recorded environmental conditions </w:t>
      </w:r>
      <w:r w:rsidR="00A97B7C">
        <w:rPr>
          <w:rFonts w:ascii="Times New Roman" w:eastAsia="Calibri" w:hAnsi="Times New Roman" w:cs="Times New Roman"/>
          <w:color w:val="000000" w:themeColor="text1"/>
          <w:sz w:val="24"/>
          <w:szCs w:val="24"/>
        </w:rPr>
        <w:t xml:space="preserve">(e.g., ambient temperature, wind speed and direction, cloud cover; to confirm that conditions were within protocol parameters [Conway 2011]) </w:t>
      </w:r>
      <w:r w:rsidRPr="797F4BD2">
        <w:rPr>
          <w:rFonts w:ascii="Times New Roman" w:eastAsia="Calibri" w:hAnsi="Times New Roman" w:cs="Times New Roman"/>
          <w:color w:val="000000" w:themeColor="text1"/>
          <w:sz w:val="24"/>
          <w:szCs w:val="24"/>
        </w:rPr>
        <w:t xml:space="preserve">and initial observations of all bird species; this first 3- to 4-minute period after arrival also served as a settling period intended to minimize the influence of the observer on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behavior. The observer then conducted an 11-minute survey. The first 5 minutes involved passive observation without broadcasting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vocalizations. The later 6 minutes were divided into 1-minute intervals (30 seconds of broadcast calls and 30 seconds with no broadcast calls) during which we broadcast calls of 6</w:t>
      </w:r>
      <w:r w:rsidR="00880A25">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species in order</w:t>
      </w:r>
      <w:r w:rsidR="00880A25">
        <w:rPr>
          <w:rFonts w:ascii="Times New Roman" w:eastAsia="Calibri" w:hAnsi="Times New Roman" w:cs="Times New Roman"/>
          <w:color w:val="000000" w:themeColor="text1"/>
          <w:sz w:val="24"/>
          <w:szCs w:val="24"/>
        </w:rPr>
        <w:t xml:space="preserve"> (</w:t>
      </w:r>
      <w:r w:rsidR="00880A25" w:rsidRPr="797F4BD2">
        <w:rPr>
          <w:rFonts w:ascii="Times New Roman" w:eastAsia="Calibri" w:hAnsi="Times New Roman" w:cs="Times New Roman"/>
          <w:color w:val="000000" w:themeColor="text1"/>
          <w:sz w:val="24"/>
          <w:szCs w:val="24"/>
        </w:rPr>
        <w:t>Conway 2011</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least bittern (</w:t>
      </w:r>
      <w:proofErr w:type="spellStart"/>
      <w:r w:rsidRPr="797F4BD2">
        <w:rPr>
          <w:rFonts w:ascii="Times New Roman" w:eastAsia="Calibri" w:hAnsi="Times New Roman" w:cs="Times New Roman"/>
          <w:i/>
          <w:iCs/>
          <w:color w:val="000000" w:themeColor="text1"/>
          <w:sz w:val="24"/>
          <w:szCs w:val="24"/>
        </w:rPr>
        <w:t>Ixobrychus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exilis</w:t>
      </w:r>
      <w:proofErr w:type="spellEnd"/>
      <w:r w:rsidRPr="797F4BD2">
        <w:rPr>
          <w:rFonts w:ascii="Times New Roman" w:eastAsia="Calibri" w:hAnsi="Times New Roman" w:cs="Times New Roman"/>
          <w:color w:val="000000" w:themeColor="text1"/>
          <w:sz w:val="24"/>
          <w:szCs w:val="24"/>
        </w:rPr>
        <w:t>), yellow rail (</w:t>
      </w:r>
      <w:proofErr w:type="spellStart"/>
      <w:r w:rsidRPr="797F4BD2">
        <w:rPr>
          <w:rFonts w:ascii="Times New Roman" w:eastAsia="Calibri" w:hAnsi="Times New Roman" w:cs="Times New Roman"/>
          <w:i/>
          <w:iCs/>
          <w:color w:val="000000" w:themeColor="text1"/>
          <w:sz w:val="24"/>
          <w:szCs w:val="24"/>
        </w:rPr>
        <w:t>Coturnicops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noveboracensis</w:t>
      </w:r>
      <w:proofErr w:type="spellEnd"/>
      <w:r w:rsidRPr="797F4BD2">
        <w:rPr>
          <w:rFonts w:ascii="Times New Roman" w:eastAsia="Calibri" w:hAnsi="Times New Roman" w:cs="Times New Roman"/>
          <w:color w:val="000000" w:themeColor="text1"/>
          <w:sz w:val="24"/>
          <w:szCs w:val="24"/>
        </w:rPr>
        <w:t>), sora (</w:t>
      </w:r>
      <w:proofErr w:type="spellStart"/>
      <w:r w:rsidRPr="797F4BD2">
        <w:rPr>
          <w:rFonts w:ascii="Times New Roman" w:eastAsia="Calibri" w:hAnsi="Times New Roman" w:cs="Times New Roman"/>
          <w:i/>
          <w:iCs/>
          <w:color w:val="000000" w:themeColor="text1"/>
          <w:sz w:val="24"/>
          <w:szCs w:val="24"/>
        </w:rPr>
        <w:t>Porzana</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carolina</w:t>
      </w:r>
      <w:proofErr w:type="spellEnd"/>
      <w:r w:rsidRPr="797F4BD2">
        <w:rPr>
          <w:rFonts w:ascii="Times New Roman" w:eastAsia="Calibri" w:hAnsi="Times New Roman" w:cs="Times New Roman"/>
          <w:color w:val="000000" w:themeColor="text1"/>
          <w:sz w:val="24"/>
          <w:szCs w:val="24"/>
        </w:rPr>
        <w:t>), Virginia rail (</w:t>
      </w:r>
      <w:proofErr w:type="spellStart"/>
      <w:r w:rsidRPr="797F4BD2">
        <w:rPr>
          <w:rFonts w:ascii="Times New Roman" w:eastAsia="Calibri" w:hAnsi="Times New Roman" w:cs="Times New Roman"/>
          <w:i/>
          <w:iCs/>
          <w:color w:val="000000" w:themeColor="text1"/>
          <w:sz w:val="24"/>
          <w:szCs w:val="24"/>
        </w:rPr>
        <w:t>Rallus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limicola</w:t>
      </w:r>
      <w:proofErr w:type="spellEnd"/>
      <w:r w:rsidRPr="797F4BD2">
        <w:rPr>
          <w:rFonts w:ascii="Times New Roman" w:eastAsia="Calibri" w:hAnsi="Times New Roman" w:cs="Times New Roman"/>
          <w:color w:val="000000" w:themeColor="text1"/>
          <w:sz w:val="24"/>
          <w:szCs w:val="24"/>
        </w:rPr>
        <w:t>), American bittern (</w:t>
      </w:r>
      <w:r w:rsidRPr="797F4BD2">
        <w:rPr>
          <w:rFonts w:ascii="Times New Roman" w:eastAsia="Calibri" w:hAnsi="Times New Roman" w:cs="Times New Roman"/>
          <w:i/>
          <w:iCs/>
          <w:color w:val="000000" w:themeColor="text1"/>
          <w:sz w:val="24"/>
          <w:szCs w:val="24"/>
        </w:rPr>
        <w:t xml:space="preserve">Botaurus </w:t>
      </w:r>
      <w:proofErr w:type="spellStart"/>
      <w:r w:rsidRPr="797F4BD2">
        <w:rPr>
          <w:rFonts w:ascii="Times New Roman" w:eastAsia="Calibri" w:hAnsi="Times New Roman" w:cs="Times New Roman"/>
          <w:i/>
          <w:iCs/>
          <w:color w:val="000000" w:themeColor="text1"/>
          <w:sz w:val="24"/>
          <w:szCs w:val="24"/>
        </w:rPr>
        <w:t>lentiginosus</w:t>
      </w:r>
      <w:proofErr w:type="spellEnd"/>
      <w:r w:rsidRPr="797F4BD2">
        <w:rPr>
          <w:rFonts w:ascii="Times New Roman" w:eastAsia="Calibri" w:hAnsi="Times New Roman" w:cs="Times New Roman"/>
          <w:color w:val="000000" w:themeColor="text1"/>
          <w:sz w:val="24"/>
          <w:szCs w:val="24"/>
        </w:rPr>
        <w:t>), and pied-billed grebe (</w:t>
      </w:r>
      <w:proofErr w:type="spellStart"/>
      <w:r w:rsidRPr="797F4BD2">
        <w:rPr>
          <w:rFonts w:ascii="Times New Roman" w:eastAsia="Calibri" w:hAnsi="Times New Roman" w:cs="Times New Roman"/>
          <w:i/>
          <w:iCs/>
          <w:color w:val="000000" w:themeColor="text1"/>
          <w:sz w:val="24"/>
          <w:szCs w:val="24"/>
        </w:rPr>
        <w:t>Podilymbus</w:t>
      </w:r>
      <w:proofErr w:type="spellEnd"/>
      <w:r w:rsidRPr="797F4BD2">
        <w:rPr>
          <w:rFonts w:ascii="Times New Roman" w:eastAsia="Calibri" w:hAnsi="Times New Roman" w:cs="Times New Roman"/>
          <w:i/>
          <w:iCs/>
          <w:color w:val="000000" w:themeColor="text1"/>
          <w:sz w:val="24"/>
          <w:szCs w:val="24"/>
        </w:rPr>
        <w:t xml:space="preserve"> </w:t>
      </w:r>
      <w:proofErr w:type="spellStart"/>
      <w:r w:rsidRPr="797F4BD2">
        <w:rPr>
          <w:rFonts w:ascii="Times New Roman" w:eastAsia="Calibri" w:hAnsi="Times New Roman" w:cs="Times New Roman"/>
          <w:i/>
          <w:iCs/>
          <w:color w:val="000000" w:themeColor="text1"/>
          <w:sz w:val="24"/>
          <w:szCs w:val="24"/>
        </w:rPr>
        <w:t>podiceps</w:t>
      </w:r>
      <w:proofErr w:type="spellEnd"/>
      <w:r w:rsidR="00025AEB">
        <w:rPr>
          <w:rFonts w:ascii="Times New Roman" w:eastAsia="Calibri" w:hAnsi="Times New Roman" w:cs="Times New Roman"/>
          <w:color w:val="000000" w:themeColor="text1"/>
          <w:sz w:val="24"/>
          <w:szCs w:val="24"/>
        </w:rPr>
        <w:t>)</w:t>
      </w:r>
      <w:r w:rsidR="00880A25">
        <w:rPr>
          <w:rFonts w:ascii="Times New Roman" w:eastAsia="Calibri" w:hAnsi="Times New Roman" w:cs="Times New Roman"/>
          <w:color w:val="000000" w:themeColor="text1"/>
          <w:sz w:val="24"/>
          <w:szCs w:val="24"/>
        </w:rPr>
        <w:t>.</w:t>
      </w:r>
      <w:r w:rsidR="00025AEB">
        <w:rPr>
          <w:rFonts w:ascii="Times New Roman" w:eastAsia="Calibri" w:hAnsi="Times New Roman" w:cs="Times New Roman"/>
          <w:color w:val="000000" w:themeColor="text1"/>
          <w:sz w:val="24"/>
          <w:szCs w:val="24"/>
        </w:rPr>
        <w:t xml:space="preserve"> The </w:t>
      </w:r>
      <w:r w:rsidRPr="797F4BD2">
        <w:rPr>
          <w:rFonts w:ascii="Times New Roman" w:eastAsia="Calibri" w:hAnsi="Times New Roman" w:cs="Times New Roman"/>
          <w:color w:val="000000" w:themeColor="text1"/>
          <w:sz w:val="24"/>
          <w:szCs w:val="24"/>
        </w:rPr>
        <w:t xml:space="preserve">recommended species, order of broadcast, and standardized recorded calls </w:t>
      </w:r>
      <w:proofErr w:type="gramStart"/>
      <w:r w:rsidR="00025AEB">
        <w:rPr>
          <w:rFonts w:ascii="Times New Roman" w:eastAsia="Calibri" w:hAnsi="Times New Roman" w:cs="Times New Roman"/>
          <w:color w:val="000000" w:themeColor="text1"/>
          <w:sz w:val="24"/>
          <w:szCs w:val="24"/>
        </w:rPr>
        <w:t>were</w:t>
      </w:r>
      <w:proofErr w:type="gramEnd"/>
      <w:r w:rsidR="00025AEB">
        <w:rPr>
          <w:rFonts w:ascii="Times New Roman" w:eastAsia="Calibri" w:hAnsi="Times New Roman" w:cs="Times New Roman"/>
          <w:color w:val="000000" w:themeColor="text1"/>
          <w:sz w:val="24"/>
          <w:szCs w:val="24"/>
        </w:rPr>
        <w:t xml:space="preserve"> </w:t>
      </w:r>
      <w:r w:rsidRPr="797F4BD2">
        <w:rPr>
          <w:rFonts w:ascii="Times New Roman" w:eastAsia="Calibri" w:hAnsi="Times New Roman" w:cs="Times New Roman"/>
          <w:color w:val="000000" w:themeColor="text1"/>
          <w:sz w:val="24"/>
          <w:szCs w:val="24"/>
        </w:rPr>
        <w:t xml:space="preserve">obtained from national program organizer </w:t>
      </w:r>
      <w:r w:rsidR="00880A25">
        <w:rPr>
          <w:rFonts w:ascii="Times New Roman" w:eastAsia="Calibri" w:hAnsi="Times New Roman" w:cs="Times New Roman"/>
          <w:color w:val="000000" w:themeColor="text1"/>
          <w:sz w:val="24"/>
          <w:szCs w:val="24"/>
        </w:rPr>
        <w:t>(</w:t>
      </w:r>
      <w:r w:rsidRPr="797F4BD2">
        <w:rPr>
          <w:rFonts w:ascii="Times New Roman" w:eastAsia="Calibri" w:hAnsi="Times New Roman" w:cs="Times New Roman"/>
          <w:color w:val="000000" w:themeColor="text1"/>
          <w:sz w:val="24"/>
          <w:szCs w:val="24"/>
        </w:rPr>
        <w:t xml:space="preserve">http://ag.arizona.edu/research/azfwru/NationalMarshBird/). We broadcast recorded </w:t>
      </w:r>
      <w:r w:rsidRPr="797F4BD2">
        <w:rPr>
          <w:rFonts w:ascii="Times New Roman" w:eastAsia="Calibri" w:hAnsi="Times New Roman" w:cs="Times New Roman"/>
          <w:color w:val="000000" w:themeColor="text1"/>
          <w:sz w:val="24"/>
          <w:szCs w:val="24"/>
        </w:rPr>
        <w:lastRenderedPageBreak/>
        <w:t xml:space="preserve">calls from a SanDisk Clip Sport mp3 player (SDMX24; SanDisk Corporation, Milpitas, CA) at 80-90 dB from 1 m away using a portable game speaker (Cass Creek Big Horn Remote Speaker, Cass Creek, </w:t>
      </w:r>
      <w:proofErr w:type="spellStart"/>
      <w:r w:rsidRPr="797F4BD2">
        <w:rPr>
          <w:rFonts w:ascii="Times New Roman" w:eastAsia="Calibri" w:hAnsi="Times New Roman" w:cs="Times New Roman"/>
          <w:color w:val="000000" w:themeColor="text1"/>
          <w:sz w:val="24"/>
          <w:szCs w:val="24"/>
        </w:rPr>
        <w:t>Grawn</w:t>
      </w:r>
      <w:proofErr w:type="spellEnd"/>
      <w:r w:rsidRPr="797F4BD2">
        <w:rPr>
          <w:rFonts w:ascii="Times New Roman" w:eastAsia="Calibri" w:hAnsi="Times New Roman" w:cs="Times New Roman"/>
          <w:color w:val="000000" w:themeColor="text1"/>
          <w:sz w:val="24"/>
          <w:szCs w:val="24"/>
        </w:rPr>
        <w:t xml:space="preserve">, MI). The observer recorded all aural and visual detections of </w:t>
      </w:r>
      <w:proofErr w:type="spellStart"/>
      <w:r w:rsidRPr="797F4BD2">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in the target wetlands (i.e., the wetland in front of the observer when the observer was facing the treated or control wetland, and not from wetlands behind the observer)</w:t>
      </w:r>
      <w:r w:rsidRPr="797F4BD2">
        <w:rPr>
          <w:rFonts w:ascii="Times New Roman" w:eastAsia="Calibri" w:hAnsi="Times New Roman" w:cs="Times New Roman"/>
          <w:color w:val="000000" w:themeColor="text1"/>
          <w:sz w:val="24"/>
          <w:szCs w:val="24"/>
        </w:rPr>
        <w:t xml:space="preserve">, regardless of distance from the observer, and recorded the estimated location of </w:t>
      </w:r>
      <w:r w:rsidR="00CF148A">
        <w:rPr>
          <w:rFonts w:ascii="Times New Roman" w:eastAsia="Calibri" w:hAnsi="Times New Roman" w:cs="Times New Roman"/>
          <w:color w:val="000000" w:themeColor="text1"/>
          <w:sz w:val="24"/>
          <w:szCs w:val="24"/>
        </w:rPr>
        <w:t>each detected (either visually or aurally)</w:t>
      </w:r>
      <w:r w:rsidRPr="797F4BD2">
        <w:rPr>
          <w:rFonts w:ascii="Times New Roman" w:eastAsia="Calibri" w:hAnsi="Times New Roman" w:cs="Times New Roman"/>
          <w:color w:val="000000" w:themeColor="text1"/>
          <w:sz w:val="24"/>
          <w:szCs w:val="24"/>
        </w:rPr>
        <w:t xml:space="preserve"> </w:t>
      </w:r>
      <w:proofErr w:type="spellStart"/>
      <w:r w:rsidRPr="797F4BD2">
        <w:rPr>
          <w:rFonts w:ascii="Times New Roman" w:eastAsia="Calibri" w:hAnsi="Times New Roman" w:cs="Times New Roman"/>
          <w:color w:val="000000" w:themeColor="text1"/>
          <w:sz w:val="24"/>
          <w:szCs w:val="24"/>
        </w:rPr>
        <w:t>marshbird</w:t>
      </w:r>
      <w:proofErr w:type="spellEnd"/>
      <w:r w:rsidRPr="797F4BD2">
        <w:rPr>
          <w:rFonts w:ascii="Times New Roman" w:eastAsia="Calibri" w:hAnsi="Times New Roman" w:cs="Times New Roman"/>
          <w:color w:val="000000" w:themeColor="text1"/>
          <w:sz w:val="24"/>
          <w:szCs w:val="24"/>
        </w:rPr>
        <w:t xml:space="preserve"> using </w:t>
      </w:r>
      <w:r w:rsidR="00031A7B">
        <w:rPr>
          <w:rFonts w:ascii="Times New Roman" w:eastAsia="Calibri" w:hAnsi="Times New Roman" w:cs="Times New Roman"/>
          <w:color w:val="000000" w:themeColor="text1"/>
          <w:sz w:val="24"/>
          <w:szCs w:val="24"/>
        </w:rPr>
        <w:t xml:space="preserve">printed </w:t>
      </w:r>
      <w:r w:rsidRPr="797F4BD2">
        <w:rPr>
          <w:rFonts w:ascii="Times New Roman" w:eastAsia="Calibri" w:hAnsi="Times New Roman" w:cs="Times New Roman"/>
          <w:color w:val="000000" w:themeColor="text1"/>
          <w:sz w:val="24"/>
          <w:szCs w:val="24"/>
        </w:rPr>
        <w:t>aerial photographs</w:t>
      </w:r>
      <w:r w:rsidR="00031A7B">
        <w:rPr>
          <w:rFonts w:ascii="Times New Roman" w:eastAsia="Calibri" w:hAnsi="Times New Roman" w:cs="Times New Roman"/>
          <w:color w:val="000000" w:themeColor="text1"/>
          <w:sz w:val="24"/>
          <w:szCs w:val="24"/>
        </w:rPr>
        <w:t xml:space="preserve"> that included </w:t>
      </w:r>
      <w:r w:rsidR="00FB06CE">
        <w:rPr>
          <w:rFonts w:ascii="Times New Roman" w:eastAsia="Calibri" w:hAnsi="Times New Roman" w:cs="Times New Roman"/>
          <w:color w:val="000000" w:themeColor="text1"/>
          <w:sz w:val="24"/>
          <w:szCs w:val="24"/>
        </w:rPr>
        <w:t>indications of</w:t>
      </w:r>
      <w:r w:rsidR="000A464F">
        <w:rPr>
          <w:rFonts w:ascii="Times New Roman" w:eastAsia="Calibri" w:hAnsi="Times New Roman" w:cs="Times New Roman"/>
          <w:color w:val="000000" w:themeColor="text1"/>
          <w:sz w:val="24"/>
          <w:szCs w:val="24"/>
        </w:rPr>
        <w:t xml:space="preserve"> distances out to 400 m</w:t>
      </w:r>
      <w:r w:rsidRPr="797F4BD2">
        <w:rPr>
          <w:rFonts w:ascii="Times New Roman" w:eastAsia="Calibri" w:hAnsi="Times New Roman" w:cs="Times New Roman"/>
          <w:color w:val="000000" w:themeColor="text1"/>
          <w:sz w:val="24"/>
          <w:szCs w:val="24"/>
        </w:rPr>
        <w:t xml:space="preserve">, a laser rangefinder, and compass. Recording estimated locations </w:t>
      </w:r>
      <w:r w:rsidR="00AF3105">
        <w:rPr>
          <w:rFonts w:ascii="Times New Roman" w:eastAsia="Calibri" w:hAnsi="Times New Roman" w:cs="Times New Roman"/>
          <w:color w:val="000000" w:themeColor="text1"/>
          <w:sz w:val="24"/>
          <w:szCs w:val="24"/>
        </w:rPr>
        <w:t xml:space="preserve">on printed aerial photographs </w:t>
      </w:r>
      <w:r w:rsidRPr="797F4BD2">
        <w:rPr>
          <w:rFonts w:ascii="Times New Roman" w:eastAsia="Calibri" w:hAnsi="Times New Roman" w:cs="Times New Roman"/>
          <w:color w:val="000000" w:themeColor="text1"/>
          <w:sz w:val="24"/>
          <w:szCs w:val="24"/>
        </w:rPr>
        <w:t xml:space="preserve">helped observers track multiple individuals calling during surveys to reduce double-counting and verify whether the individual was within the </w:t>
      </w:r>
      <w:r w:rsidR="00AF3105">
        <w:rPr>
          <w:rFonts w:ascii="Times New Roman" w:eastAsia="Calibri" w:hAnsi="Times New Roman" w:cs="Times New Roman"/>
          <w:color w:val="000000" w:themeColor="text1"/>
          <w:sz w:val="24"/>
          <w:szCs w:val="24"/>
        </w:rPr>
        <w:t>target wetland</w:t>
      </w:r>
      <w:r w:rsidRPr="797F4BD2">
        <w:rPr>
          <w:rFonts w:ascii="Times New Roman" w:eastAsia="Calibri" w:hAnsi="Times New Roman" w:cs="Times New Roman"/>
          <w:color w:val="000000" w:themeColor="text1"/>
          <w:sz w:val="24"/>
          <w:szCs w:val="24"/>
        </w:rPr>
        <w:t>.</w:t>
      </w:r>
      <w:r w:rsidR="000A464F">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F</w:t>
      </w:r>
      <w:r w:rsidR="004C5070">
        <w:rPr>
          <w:rFonts w:ascii="Times New Roman" w:eastAsia="Calibri" w:hAnsi="Times New Roman" w:cs="Times New Roman"/>
          <w:color w:val="000000" w:themeColor="text1"/>
          <w:sz w:val="24"/>
          <w:szCs w:val="24"/>
        </w:rPr>
        <w:t xml:space="preserve">inal data for analysis included only birds within </w:t>
      </w:r>
      <w:r w:rsidR="002345E1">
        <w:rPr>
          <w:rFonts w:ascii="Times New Roman" w:eastAsia="Calibri" w:hAnsi="Times New Roman" w:cs="Times New Roman"/>
          <w:color w:val="000000" w:themeColor="text1"/>
          <w:sz w:val="24"/>
          <w:szCs w:val="24"/>
        </w:rPr>
        <w:t>400 m</w:t>
      </w:r>
      <w:r w:rsidR="004C5070">
        <w:rPr>
          <w:rFonts w:ascii="Times New Roman" w:eastAsia="Calibri" w:hAnsi="Times New Roman" w:cs="Times New Roman"/>
          <w:color w:val="000000" w:themeColor="text1"/>
          <w:sz w:val="24"/>
          <w:szCs w:val="24"/>
        </w:rPr>
        <w:t xml:space="preserve"> </w:t>
      </w:r>
      <w:r w:rsidR="00315F62">
        <w:rPr>
          <w:rFonts w:ascii="Times New Roman" w:eastAsia="Calibri" w:hAnsi="Times New Roman" w:cs="Times New Roman"/>
          <w:color w:val="000000" w:themeColor="text1"/>
          <w:sz w:val="24"/>
          <w:szCs w:val="24"/>
        </w:rPr>
        <w:t>from survey locations</w:t>
      </w:r>
      <w:r w:rsidR="00941DE6">
        <w:rPr>
          <w:rFonts w:ascii="Times New Roman" w:eastAsia="Calibri" w:hAnsi="Times New Roman" w:cs="Times New Roman"/>
          <w:color w:val="000000" w:themeColor="text1"/>
          <w:sz w:val="24"/>
          <w:szCs w:val="24"/>
        </w:rPr>
        <w:t xml:space="preserve"> to minimize error associated with estimating distance beyond 400 m and to avoid including individual </w:t>
      </w:r>
      <w:proofErr w:type="spellStart"/>
      <w:r w:rsidR="00941DE6">
        <w:rPr>
          <w:rFonts w:ascii="Times New Roman" w:eastAsia="Calibri" w:hAnsi="Times New Roman" w:cs="Times New Roman"/>
          <w:color w:val="000000" w:themeColor="text1"/>
          <w:sz w:val="24"/>
          <w:szCs w:val="24"/>
        </w:rPr>
        <w:t>marshbirds</w:t>
      </w:r>
      <w:proofErr w:type="spellEnd"/>
      <w:r w:rsidR="00941DE6">
        <w:rPr>
          <w:rFonts w:ascii="Times New Roman" w:eastAsia="Calibri" w:hAnsi="Times New Roman" w:cs="Times New Roman"/>
          <w:color w:val="000000" w:themeColor="text1"/>
          <w:sz w:val="24"/>
          <w:szCs w:val="24"/>
        </w:rPr>
        <w:t xml:space="preserve"> </w:t>
      </w:r>
      <w:r w:rsidR="00AF3105">
        <w:rPr>
          <w:rFonts w:ascii="Times New Roman" w:eastAsia="Calibri" w:hAnsi="Times New Roman" w:cs="Times New Roman"/>
          <w:color w:val="000000" w:themeColor="text1"/>
          <w:sz w:val="24"/>
          <w:szCs w:val="24"/>
        </w:rPr>
        <w:t>in data for</w:t>
      </w:r>
      <w:r w:rsidR="00941DE6">
        <w:rPr>
          <w:rFonts w:ascii="Times New Roman" w:eastAsia="Calibri" w:hAnsi="Times New Roman" w:cs="Times New Roman"/>
          <w:color w:val="000000" w:themeColor="text1"/>
          <w:sz w:val="24"/>
          <w:szCs w:val="24"/>
        </w:rPr>
        <w:t xml:space="preserve"> &gt;1 survey location</w:t>
      </w:r>
      <w:r w:rsidR="004C5070">
        <w:rPr>
          <w:rFonts w:ascii="Times New Roman" w:eastAsia="Calibri" w:hAnsi="Times New Roman" w:cs="Times New Roman"/>
          <w:color w:val="000000" w:themeColor="text1"/>
          <w:sz w:val="24"/>
          <w:szCs w:val="24"/>
        </w:rPr>
        <w:t xml:space="preserve">. </w:t>
      </w:r>
      <w:r w:rsidR="00841885">
        <w:rPr>
          <w:rFonts w:ascii="Times New Roman" w:eastAsia="Calibri" w:hAnsi="Times New Roman" w:cs="Times New Roman"/>
          <w:color w:val="000000" w:themeColor="text1"/>
          <w:sz w:val="24"/>
          <w:szCs w:val="24"/>
        </w:rPr>
        <w:t>T</w:t>
      </w:r>
      <w:r w:rsidR="00841885" w:rsidRPr="797F4BD2">
        <w:rPr>
          <w:rFonts w:ascii="Times New Roman" w:eastAsia="Calibri" w:hAnsi="Times New Roman" w:cs="Times New Roman"/>
          <w:color w:val="000000" w:themeColor="text1"/>
          <w:sz w:val="24"/>
          <w:szCs w:val="24"/>
        </w:rPr>
        <w:t>he University of Minnesota Institutional Animal Care and Use Committee (IACUC protocol #1503-32456A)</w:t>
      </w:r>
      <w:r w:rsidR="00841885">
        <w:rPr>
          <w:rFonts w:ascii="Times New Roman" w:eastAsia="Calibri" w:hAnsi="Times New Roman" w:cs="Times New Roman"/>
          <w:color w:val="000000" w:themeColor="text1"/>
          <w:sz w:val="24"/>
          <w:szCs w:val="24"/>
        </w:rPr>
        <w:t xml:space="preserve"> approved the</w:t>
      </w:r>
      <w:r w:rsidRPr="797F4BD2">
        <w:rPr>
          <w:rFonts w:ascii="Times New Roman" w:eastAsia="Calibri" w:hAnsi="Times New Roman" w:cs="Times New Roman"/>
          <w:color w:val="000000" w:themeColor="text1"/>
          <w:sz w:val="24"/>
          <w:szCs w:val="24"/>
        </w:rPr>
        <w:t xml:space="preserve"> protocol for this study</w:t>
      </w:r>
      <w:r w:rsidR="00841885">
        <w:rPr>
          <w:rFonts w:ascii="Times New Roman" w:eastAsia="Calibri" w:hAnsi="Times New Roman" w:cs="Times New Roman"/>
          <w:color w:val="000000" w:themeColor="text1"/>
          <w:sz w:val="24"/>
          <w:szCs w:val="24"/>
        </w:rPr>
        <w:t>.</w:t>
      </w:r>
    </w:p>
    <w:p w14:paraId="59FA3F17" w14:textId="42FFBAE1" w:rsidR="0050313E" w:rsidRPr="008A63AC" w:rsidRDefault="79BB832A" w:rsidP="001D5656">
      <w:pPr>
        <w:spacing w:line="480" w:lineRule="auto"/>
        <w:ind w:firstLine="720"/>
        <w:rPr>
          <w:rFonts w:ascii="Times New Roman" w:eastAsia="Calibri" w:hAnsi="Times New Roman" w:cs="Times New Roman"/>
          <w:color w:val="000000" w:themeColor="text1"/>
          <w:sz w:val="24"/>
          <w:szCs w:val="24"/>
        </w:rPr>
      </w:pPr>
      <w:r w:rsidRPr="79BB832A">
        <w:rPr>
          <w:rFonts w:ascii="Times New Roman" w:eastAsia="Calibri" w:hAnsi="Times New Roman" w:cs="Times New Roman"/>
          <w:color w:val="000000" w:themeColor="text1"/>
          <w:sz w:val="24"/>
          <w:szCs w:val="24"/>
        </w:rPr>
        <w:t xml:space="preserve">To evaluate the response of </w:t>
      </w:r>
      <w:proofErr w:type="spellStart"/>
      <w:r w:rsidRPr="79BB832A">
        <w:rPr>
          <w:rFonts w:ascii="Times New Roman" w:eastAsia="Calibri" w:hAnsi="Times New Roman" w:cs="Times New Roman"/>
          <w:color w:val="000000" w:themeColor="text1"/>
          <w:sz w:val="24"/>
          <w:szCs w:val="24"/>
        </w:rPr>
        <w:t>marshbirds</w:t>
      </w:r>
      <w:proofErr w:type="spellEnd"/>
      <w:r w:rsidRPr="79BB832A">
        <w:rPr>
          <w:rFonts w:ascii="Times New Roman" w:eastAsia="Calibri" w:hAnsi="Times New Roman" w:cs="Times New Roman"/>
          <w:color w:val="000000" w:themeColor="text1"/>
          <w:sz w:val="24"/>
          <w:szCs w:val="24"/>
        </w:rPr>
        <w:t xml:space="preserve"> to herbicide application, </w:t>
      </w:r>
      <w:r w:rsidR="001D5656">
        <w:rPr>
          <w:rFonts w:ascii="Times New Roman" w:eastAsia="Calibri" w:hAnsi="Times New Roman" w:cs="Times New Roman"/>
          <w:color w:val="000000" w:themeColor="text1"/>
          <w:sz w:val="24"/>
          <w:szCs w:val="24"/>
        </w:rPr>
        <w:t xml:space="preserve">we compared the mean number of counts in the control versus the herbicide </w:t>
      </w:r>
      <w:r w:rsidR="00F60C33">
        <w:rPr>
          <w:rFonts w:ascii="Times New Roman" w:eastAsia="Calibri" w:hAnsi="Times New Roman" w:cs="Times New Roman"/>
          <w:color w:val="000000" w:themeColor="text1"/>
          <w:sz w:val="24"/>
          <w:szCs w:val="24"/>
        </w:rPr>
        <w:t>sites</w:t>
      </w:r>
      <w:r w:rsidR="001D5656">
        <w:rPr>
          <w:rFonts w:ascii="Times New Roman" w:eastAsia="Calibri" w:hAnsi="Times New Roman" w:cs="Times New Roman"/>
          <w:color w:val="000000" w:themeColor="text1"/>
          <w:sz w:val="24"/>
          <w:szCs w:val="24"/>
        </w:rPr>
        <w:t xml:space="preserve"> each year with a generalized linear mixed model with a Poisson distribution (package </w:t>
      </w:r>
      <w:proofErr w:type="spellStart"/>
      <w:r w:rsidR="001D5656">
        <w:rPr>
          <w:rFonts w:ascii="Times New Roman" w:eastAsia="Calibri" w:hAnsi="Times New Roman" w:cs="Times New Roman"/>
          <w:color w:val="000000" w:themeColor="text1"/>
          <w:sz w:val="24"/>
          <w:szCs w:val="24"/>
        </w:rPr>
        <w:t>glmmTMB</w:t>
      </w:r>
      <w:proofErr w:type="spellEnd"/>
      <w:r w:rsidR="001D5656">
        <w:rPr>
          <w:rFonts w:ascii="Times New Roman" w:eastAsia="Calibri" w:hAnsi="Times New Roman" w:cs="Times New Roman"/>
          <w:color w:val="000000" w:themeColor="text1"/>
          <w:sz w:val="24"/>
          <w:szCs w:val="24"/>
        </w:rPr>
        <w:t xml:space="preserve">, </w:t>
      </w:r>
      <w:r w:rsidR="004B7773">
        <w:rPr>
          <w:rFonts w:ascii="Times New Roman" w:eastAsia="Calibri" w:hAnsi="Times New Roman" w:cs="Times New Roman"/>
          <w:color w:val="000000" w:themeColor="text1"/>
          <w:sz w:val="24"/>
          <w:szCs w:val="24"/>
        </w:rPr>
        <w:t>Brooks et al. 2017</w:t>
      </w:r>
      <w:r w:rsidR="001D5656">
        <w:rPr>
          <w:rFonts w:ascii="Times New Roman" w:eastAsia="Calibri" w:hAnsi="Times New Roman" w:cs="Times New Roman"/>
          <w:color w:val="000000" w:themeColor="text1"/>
          <w:sz w:val="24"/>
          <w:szCs w:val="24"/>
        </w:rPr>
        <w:t xml:space="preserve">). We analyzed each bird species individually with </w:t>
      </w:r>
      <w:r w:rsidR="00F60C33">
        <w:rPr>
          <w:rFonts w:ascii="Times New Roman" w:eastAsia="Calibri" w:hAnsi="Times New Roman" w:cs="Times New Roman"/>
          <w:color w:val="000000" w:themeColor="text1"/>
          <w:sz w:val="24"/>
          <w:szCs w:val="24"/>
        </w:rPr>
        <w:t>sites</w:t>
      </w:r>
      <w:r w:rsidR="001D5656">
        <w:rPr>
          <w:rFonts w:ascii="Times New Roman" w:eastAsia="Calibri" w:hAnsi="Times New Roman" w:cs="Times New Roman"/>
          <w:color w:val="000000" w:themeColor="text1"/>
          <w:sz w:val="24"/>
          <w:szCs w:val="24"/>
        </w:rPr>
        <w:t xml:space="preserve"> included as a random effect and with a treatment</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by</w:t>
      </w:r>
      <w:r w:rsidR="00F60C33">
        <w:rPr>
          <w:rFonts w:ascii="Times New Roman" w:eastAsia="Calibri" w:hAnsi="Times New Roman" w:cs="Times New Roman"/>
          <w:color w:val="000000" w:themeColor="text1"/>
          <w:sz w:val="24"/>
          <w:szCs w:val="24"/>
        </w:rPr>
        <w:t>-</w:t>
      </w:r>
      <w:r w:rsidR="001D5656">
        <w:rPr>
          <w:rFonts w:ascii="Times New Roman" w:eastAsia="Calibri" w:hAnsi="Times New Roman" w:cs="Times New Roman"/>
          <w:color w:val="000000" w:themeColor="text1"/>
          <w:sz w:val="24"/>
          <w:szCs w:val="24"/>
        </w:rPr>
        <w:t>year interaction</w:t>
      </w:r>
      <w:r w:rsidR="006C328E">
        <w:rPr>
          <w:rFonts w:ascii="Times New Roman" w:eastAsia="Calibri" w:hAnsi="Times New Roman" w:cs="Times New Roman"/>
          <w:color w:val="000000" w:themeColor="text1"/>
          <w:sz w:val="24"/>
          <w:szCs w:val="24"/>
        </w:rPr>
        <w:t xml:space="preserve"> (O’Donnell et al. 2015)</w:t>
      </w:r>
      <w:r w:rsidR="001D5656">
        <w:rPr>
          <w:rFonts w:ascii="Times New Roman" w:eastAsia="Calibri" w:hAnsi="Times New Roman" w:cs="Times New Roman"/>
          <w:color w:val="000000" w:themeColor="text1"/>
          <w:sz w:val="24"/>
          <w:szCs w:val="24"/>
        </w:rPr>
        <w:t xml:space="preserve">. We </w:t>
      </w:r>
      <w:r w:rsidR="00A96F02">
        <w:rPr>
          <w:rFonts w:ascii="Times New Roman" w:eastAsia="Calibri" w:hAnsi="Times New Roman" w:cs="Times New Roman"/>
          <w:color w:val="000000" w:themeColor="text1"/>
          <w:sz w:val="24"/>
          <w:szCs w:val="24"/>
        </w:rPr>
        <w:t>log-</w:t>
      </w:r>
      <w:r w:rsidR="001D5656">
        <w:rPr>
          <w:rFonts w:ascii="Times New Roman" w:eastAsia="Calibri" w:hAnsi="Times New Roman" w:cs="Times New Roman"/>
          <w:color w:val="000000" w:themeColor="text1"/>
          <w:sz w:val="24"/>
          <w:szCs w:val="24"/>
        </w:rPr>
        <w:t xml:space="preserve">transformed expected mean counts and 90% confidence intervals for plotting using the </w:t>
      </w:r>
      <w:proofErr w:type="spellStart"/>
      <w:r w:rsidR="001D5656">
        <w:rPr>
          <w:rFonts w:ascii="Times New Roman" w:eastAsia="Calibri" w:hAnsi="Times New Roman" w:cs="Times New Roman"/>
          <w:color w:val="000000" w:themeColor="text1"/>
          <w:sz w:val="24"/>
          <w:szCs w:val="24"/>
        </w:rPr>
        <w:t>emmeans</w:t>
      </w:r>
      <w:proofErr w:type="spellEnd"/>
      <w:r w:rsidR="001D5656">
        <w:rPr>
          <w:rFonts w:ascii="Times New Roman" w:eastAsia="Calibri" w:hAnsi="Times New Roman" w:cs="Times New Roman"/>
          <w:color w:val="000000" w:themeColor="text1"/>
          <w:sz w:val="24"/>
          <w:szCs w:val="24"/>
        </w:rPr>
        <w:t xml:space="preserve"> package</w:t>
      </w:r>
      <w:r w:rsidR="00EC4058">
        <w:rPr>
          <w:rFonts w:ascii="Times New Roman" w:eastAsia="Calibri" w:hAnsi="Times New Roman" w:cs="Times New Roman"/>
          <w:color w:val="000000" w:themeColor="text1"/>
          <w:sz w:val="24"/>
          <w:szCs w:val="24"/>
        </w:rPr>
        <w:t xml:space="preserve"> </w:t>
      </w:r>
      <w:r w:rsidR="001D5656">
        <w:rPr>
          <w:rFonts w:ascii="Times New Roman" w:eastAsia="Calibri" w:hAnsi="Times New Roman" w:cs="Times New Roman"/>
          <w:color w:val="000000" w:themeColor="text1"/>
          <w:sz w:val="24"/>
          <w:szCs w:val="24"/>
        </w:rPr>
        <w:t>(</w:t>
      </w:r>
      <w:proofErr w:type="spellStart"/>
      <w:r w:rsidR="00D8156A">
        <w:rPr>
          <w:rFonts w:ascii="Times New Roman" w:eastAsia="Calibri" w:hAnsi="Times New Roman" w:cs="Times New Roman"/>
          <w:color w:val="000000" w:themeColor="text1"/>
          <w:sz w:val="24"/>
          <w:szCs w:val="24"/>
        </w:rPr>
        <w:t>Lenth</w:t>
      </w:r>
      <w:proofErr w:type="spellEnd"/>
      <w:r w:rsidR="00D8156A">
        <w:rPr>
          <w:rFonts w:ascii="Times New Roman" w:eastAsia="Calibri" w:hAnsi="Times New Roman" w:cs="Times New Roman"/>
          <w:color w:val="000000" w:themeColor="text1"/>
          <w:sz w:val="24"/>
          <w:szCs w:val="24"/>
        </w:rPr>
        <w:t xml:space="preserve"> 2022</w:t>
      </w:r>
      <w:r w:rsidR="001D5656">
        <w:rPr>
          <w:rFonts w:ascii="Times New Roman" w:eastAsia="Calibri" w:hAnsi="Times New Roman" w:cs="Times New Roman"/>
          <w:color w:val="000000" w:themeColor="text1"/>
          <w:sz w:val="24"/>
          <w:szCs w:val="24"/>
        </w:rPr>
        <w:t xml:space="preserve">). </w:t>
      </w:r>
    </w:p>
    <w:p w14:paraId="705349DE"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7" w:name="_Toc64313823"/>
      <w:r w:rsidRPr="0050313E">
        <w:rPr>
          <w:rFonts w:ascii="Times New Roman" w:eastAsia="Times New Roman" w:hAnsi="Times New Roman" w:cs="Times New Roman"/>
          <w:b/>
          <w:caps/>
          <w:color w:val="000000"/>
          <w:sz w:val="24"/>
          <w:szCs w:val="24"/>
        </w:rPr>
        <w:t>Results</w:t>
      </w:r>
      <w:bookmarkEnd w:id="7"/>
    </w:p>
    <w:p w14:paraId="4645B4CC" w14:textId="59B99372" w:rsidR="0050313E" w:rsidRDefault="7BFFA4C7" w:rsidP="0050313E">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During 2015 – 2018, we conducted </w:t>
      </w:r>
      <w:r w:rsidR="005A7C33">
        <w:rPr>
          <w:rFonts w:ascii="Times New Roman" w:eastAsia="Calibri" w:hAnsi="Times New Roman" w:cs="Times New Roman"/>
          <w:color w:val="000000" w:themeColor="text1"/>
          <w:sz w:val="24"/>
          <w:szCs w:val="24"/>
        </w:rPr>
        <w:t>202</w:t>
      </w:r>
      <w:r w:rsidR="005A7C33"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surveys for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at herbicide application treatment sites and paired control sites across 9 WMAs. Observers recorded </w:t>
      </w:r>
      <w:r w:rsidR="005A7C33">
        <w:rPr>
          <w:rFonts w:ascii="Times New Roman" w:eastAsia="Calibri" w:hAnsi="Times New Roman" w:cs="Times New Roman"/>
          <w:color w:val="000000" w:themeColor="text1"/>
          <w:sz w:val="24"/>
          <w:szCs w:val="24"/>
        </w:rPr>
        <w:t>5</w:t>
      </w:r>
      <w:r w:rsidR="00D64165">
        <w:rPr>
          <w:rFonts w:ascii="Times New Roman" w:eastAsia="Calibri" w:hAnsi="Times New Roman" w:cs="Times New Roman"/>
          <w:color w:val="000000" w:themeColor="text1"/>
          <w:sz w:val="24"/>
          <w:szCs w:val="24"/>
        </w:rPr>
        <w:t>24</w:t>
      </w:r>
      <w:r w:rsidRPr="7BFFA4C7">
        <w:rPr>
          <w:rFonts w:ascii="Times New Roman" w:eastAsia="Calibri" w:hAnsi="Times New Roman" w:cs="Times New Roman"/>
          <w:color w:val="000000" w:themeColor="text1"/>
          <w:sz w:val="24"/>
          <w:szCs w:val="24"/>
        </w:rPr>
        <w:t xml:space="preserve"> detections of 5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species (</w:t>
      </w:r>
      <w:r w:rsidR="005A7C33">
        <w:rPr>
          <w:rFonts w:ascii="Times New Roman" w:eastAsia="Calibri" w:hAnsi="Times New Roman" w:cs="Times New Roman"/>
          <w:color w:val="000000" w:themeColor="text1"/>
          <w:sz w:val="24"/>
          <w:szCs w:val="24"/>
        </w:rPr>
        <w:t xml:space="preserve">Table </w:t>
      </w:r>
      <w:r w:rsidR="006C328E">
        <w:rPr>
          <w:rFonts w:ascii="Times New Roman" w:eastAsia="Calibri" w:hAnsi="Times New Roman" w:cs="Times New Roman"/>
          <w:color w:val="000000" w:themeColor="text1"/>
          <w:sz w:val="24"/>
          <w:szCs w:val="24"/>
        </w:rPr>
        <w:t>2</w:t>
      </w:r>
      <w:r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w:t>
      </w:r>
      <w:r w:rsidRPr="7BFFA4C7">
        <w:rPr>
          <w:rFonts w:ascii="Times New Roman" w:eastAsia="Calibri" w:hAnsi="Times New Roman" w:cs="Times New Roman"/>
          <w:color w:val="000000" w:themeColor="text1"/>
          <w:sz w:val="24"/>
          <w:szCs w:val="24"/>
        </w:rPr>
        <w:t xml:space="preserve"> American bittern was the </w:t>
      </w:r>
      <w:proofErr w:type="gramStart"/>
      <w:r w:rsidRPr="7BFFA4C7">
        <w:rPr>
          <w:rFonts w:ascii="Times New Roman" w:eastAsia="Calibri" w:hAnsi="Times New Roman" w:cs="Times New Roman"/>
          <w:color w:val="000000" w:themeColor="text1"/>
          <w:sz w:val="24"/>
          <w:szCs w:val="24"/>
        </w:rPr>
        <w:t>most commonly detected</w:t>
      </w:r>
      <w:proofErr w:type="gramEnd"/>
      <w:r w:rsidRPr="7BFFA4C7">
        <w:rPr>
          <w:rFonts w:ascii="Times New Roman" w:eastAsia="Calibri" w:hAnsi="Times New Roman" w:cs="Times New Roman"/>
          <w:color w:val="000000" w:themeColor="text1"/>
          <w:sz w:val="24"/>
          <w:szCs w:val="24"/>
        </w:rPr>
        <w:t xml:space="preserve"> species (</w:t>
      </w:r>
      <w:r w:rsidR="00A0752F">
        <w:rPr>
          <w:rFonts w:ascii="Times New Roman" w:eastAsia="Calibri" w:hAnsi="Times New Roman" w:cs="Times New Roman"/>
          <w:color w:val="000000" w:themeColor="text1"/>
          <w:sz w:val="24"/>
          <w:szCs w:val="24"/>
        </w:rPr>
        <w:t>19</w:t>
      </w:r>
      <w:r w:rsidR="00D64165">
        <w:rPr>
          <w:rFonts w:ascii="Times New Roman" w:eastAsia="Calibri" w:hAnsi="Times New Roman" w:cs="Times New Roman"/>
          <w:color w:val="000000" w:themeColor="text1"/>
          <w:sz w:val="24"/>
          <w:szCs w:val="24"/>
        </w:rPr>
        <w:t>9</w:t>
      </w:r>
      <w:r w:rsidR="0087766A">
        <w:rPr>
          <w:rFonts w:ascii="Times New Roman" w:eastAsia="Calibri" w:hAnsi="Times New Roman" w:cs="Times New Roman"/>
          <w:color w:val="000000" w:themeColor="text1"/>
          <w:sz w:val="24"/>
          <w:szCs w:val="24"/>
        </w:rPr>
        <w:t xml:space="preserve"> </w:t>
      </w:r>
      <w:r w:rsidR="0087766A">
        <w:rPr>
          <w:rFonts w:ascii="Times New Roman" w:eastAsia="Calibri" w:hAnsi="Times New Roman" w:cs="Times New Roman"/>
          <w:color w:val="000000" w:themeColor="text1"/>
          <w:sz w:val="24"/>
          <w:szCs w:val="24"/>
        </w:rPr>
        <w:lastRenderedPageBreak/>
        <w:t>total observations</w:t>
      </w:r>
      <w:r w:rsidRPr="7BFFA4C7">
        <w:rPr>
          <w:rFonts w:ascii="Times New Roman" w:eastAsia="Calibri" w:hAnsi="Times New Roman" w:cs="Times New Roman"/>
          <w:color w:val="000000" w:themeColor="text1"/>
          <w:sz w:val="24"/>
          <w:szCs w:val="24"/>
        </w:rPr>
        <w:t>), followed by sora (</w:t>
      </w:r>
      <w:r w:rsidR="0087766A">
        <w:rPr>
          <w:rFonts w:ascii="Times New Roman" w:eastAsia="Calibri" w:hAnsi="Times New Roman" w:cs="Times New Roman"/>
          <w:color w:val="000000" w:themeColor="text1"/>
          <w:sz w:val="24"/>
          <w:szCs w:val="24"/>
        </w:rPr>
        <w:t>141</w:t>
      </w:r>
      <w:r w:rsidRPr="7BFFA4C7">
        <w:rPr>
          <w:rFonts w:ascii="Times New Roman" w:eastAsia="Calibri" w:hAnsi="Times New Roman" w:cs="Times New Roman"/>
          <w:color w:val="000000" w:themeColor="text1"/>
          <w:sz w:val="24"/>
          <w:szCs w:val="24"/>
        </w:rPr>
        <w:t xml:space="preserve">), </w:t>
      </w:r>
      <w:r w:rsidR="0087766A" w:rsidRPr="7BFFA4C7">
        <w:rPr>
          <w:rFonts w:ascii="Times New Roman" w:eastAsia="Calibri" w:hAnsi="Times New Roman" w:cs="Times New Roman"/>
          <w:color w:val="000000" w:themeColor="text1"/>
          <w:sz w:val="24"/>
          <w:szCs w:val="24"/>
        </w:rPr>
        <w:t>Virginia rail (</w:t>
      </w:r>
      <w:r w:rsidR="00D64165">
        <w:rPr>
          <w:rFonts w:ascii="Times New Roman" w:eastAsia="Calibri" w:hAnsi="Times New Roman" w:cs="Times New Roman"/>
          <w:color w:val="000000" w:themeColor="text1"/>
          <w:sz w:val="24"/>
          <w:szCs w:val="24"/>
        </w:rPr>
        <w:t>78</w:t>
      </w:r>
      <w:r w:rsidR="0087766A" w:rsidRPr="7BFFA4C7">
        <w:rPr>
          <w:rFonts w:ascii="Times New Roman" w:eastAsia="Calibri" w:hAnsi="Times New Roman" w:cs="Times New Roman"/>
          <w:color w:val="000000" w:themeColor="text1"/>
          <w:sz w:val="24"/>
          <w:szCs w:val="24"/>
        </w:rPr>
        <w:t>),</w:t>
      </w:r>
      <w:r w:rsidR="0087766A">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pied-billed grebe (</w:t>
      </w:r>
      <w:r w:rsidR="00D64165">
        <w:rPr>
          <w:rFonts w:ascii="Times New Roman" w:eastAsia="Calibri" w:hAnsi="Times New Roman" w:cs="Times New Roman"/>
          <w:color w:val="000000" w:themeColor="text1"/>
          <w:sz w:val="24"/>
          <w:szCs w:val="24"/>
        </w:rPr>
        <w:t>73</w:t>
      </w:r>
      <w:r w:rsidRPr="7BFFA4C7">
        <w:rPr>
          <w:rFonts w:ascii="Times New Roman" w:eastAsia="Calibri" w:hAnsi="Times New Roman" w:cs="Times New Roman"/>
          <w:color w:val="000000" w:themeColor="text1"/>
          <w:sz w:val="24"/>
          <w:szCs w:val="24"/>
        </w:rPr>
        <w:t>), and least bittern (</w:t>
      </w:r>
      <w:r w:rsidR="00D64165">
        <w:rPr>
          <w:rFonts w:ascii="Times New Roman" w:eastAsia="Calibri" w:hAnsi="Times New Roman" w:cs="Times New Roman"/>
          <w:color w:val="000000" w:themeColor="text1"/>
          <w:sz w:val="24"/>
          <w:szCs w:val="24"/>
        </w:rPr>
        <w:t>33</w:t>
      </w:r>
      <w:r w:rsidRPr="7BFFA4C7">
        <w:rPr>
          <w:rFonts w:ascii="Times New Roman" w:eastAsia="Calibri" w:hAnsi="Times New Roman" w:cs="Times New Roman"/>
          <w:color w:val="000000" w:themeColor="text1"/>
          <w:sz w:val="24"/>
          <w:szCs w:val="24"/>
        </w:rPr>
        <w:t xml:space="preserve">), with no detections of yellow rails. </w:t>
      </w:r>
      <w:r w:rsidR="00A35DEF">
        <w:rPr>
          <w:rFonts w:ascii="Times New Roman" w:eastAsia="Calibri" w:hAnsi="Times New Roman" w:cs="Times New Roman"/>
          <w:color w:val="000000" w:themeColor="text1"/>
          <w:sz w:val="24"/>
          <w:szCs w:val="24"/>
        </w:rPr>
        <w:t xml:space="preserve">We did not detect any differences in mean expected counts between treatment and control </w:t>
      </w:r>
      <w:r w:rsidR="00FE4043">
        <w:rPr>
          <w:rFonts w:ascii="Times New Roman" w:eastAsia="Calibri" w:hAnsi="Times New Roman" w:cs="Times New Roman"/>
          <w:color w:val="000000" w:themeColor="text1"/>
          <w:sz w:val="24"/>
          <w:szCs w:val="24"/>
        </w:rPr>
        <w:t>sites</w:t>
      </w:r>
      <w:r w:rsidR="00A35DEF">
        <w:rPr>
          <w:rFonts w:ascii="Times New Roman" w:eastAsia="Calibri" w:hAnsi="Times New Roman" w:cs="Times New Roman"/>
          <w:color w:val="000000" w:themeColor="text1"/>
          <w:sz w:val="24"/>
          <w:szCs w:val="24"/>
        </w:rPr>
        <w:t xml:space="preserve"> during spring 2015 surveys </w:t>
      </w:r>
      <w:r w:rsidR="00FE4043">
        <w:rPr>
          <w:rFonts w:ascii="Times New Roman" w:eastAsia="Calibri" w:hAnsi="Times New Roman" w:cs="Times New Roman"/>
          <w:color w:val="000000" w:themeColor="text1"/>
          <w:sz w:val="24"/>
          <w:szCs w:val="24"/>
        </w:rPr>
        <w:t xml:space="preserve">(the </w:t>
      </w:r>
      <w:r w:rsidR="009861B1">
        <w:rPr>
          <w:rFonts w:ascii="Times New Roman" w:eastAsia="Calibri" w:hAnsi="Times New Roman" w:cs="Times New Roman"/>
          <w:color w:val="000000" w:themeColor="text1"/>
          <w:sz w:val="24"/>
          <w:szCs w:val="24"/>
        </w:rPr>
        <w:t>spring</w:t>
      </w:r>
      <w:r w:rsidR="00FE4043">
        <w:rPr>
          <w:rFonts w:ascii="Times New Roman" w:eastAsia="Calibri" w:hAnsi="Times New Roman" w:cs="Times New Roman"/>
          <w:color w:val="000000" w:themeColor="text1"/>
          <w:sz w:val="24"/>
          <w:szCs w:val="24"/>
        </w:rPr>
        <w:t xml:space="preserve"> prior to herbicide application) </w:t>
      </w:r>
      <w:r w:rsidR="00A35DEF">
        <w:rPr>
          <w:rFonts w:ascii="Times New Roman" w:eastAsia="Calibri" w:hAnsi="Times New Roman" w:cs="Times New Roman"/>
          <w:color w:val="000000" w:themeColor="text1"/>
          <w:sz w:val="24"/>
          <w:szCs w:val="24"/>
        </w:rPr>
        <w:t>for any individual species (Table 2, Figure 3)</w:t>
      </w:r>
      <w:r w:rsidRPr="7BFFA4C7">
        <w:rPr>
          <w:rFonts w:ascii="Times New Roman" w:eastAsia="Calibri" w:hAnsi="Times New Roman" w:cs="Times New Roman"/>
          <w:color w:val="000000" w:themeColor="text1"/>
          <w:sz w:val="24"/>
          <w:szCs w:val="24"/>
        </w:rPr>
        <w:t xml:space="preserve">. </w:t>
      </w:r>
    </w:p>
    <w:p w14:paraId="77219465" w14:textId="3F3FF144" w:rsidR="000555DE" w:rsidRDefault="000555DE"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After </w:t>
      </w:r>
      <w:r w:rsidR="00FE4043">
        <w:rPr>
          <w:rFonts w:ascii="Times New Roman" w:eastAsia="Calibri" w:hAnsi="Times New Roman" w:cs="Times New Roman"/>
          <w:color w:val="000000" w:themeColor="text1"/>
          <w:sz w:val="24"/>
          <w:szCs w:val="24"/>
        </w:rPr>
        <w:t>herbicide application</w:t>
      </w:r>
      <w:r>
        <w:rPr>
          <w:rFonts w:ascii="Times New Roman" w:eastAsia="Calibri" w:hAnsi="Times New Roman" w:cs="Times New Roman"/>
          <w:color w:val="000000" w:themeColor="text1"/>
          <w:sz w:val="24"/>
          <w:szCs w:val="24"/>
        </w:rPr>
        <w:t xml:space="preserve">, the expected mean counts varied </w:t>
      </w:r>
      <w:r w:rsidR="00F56B1D">
        <w:rPr>
          <w:rFonts w:ascii="Times New Roman" w:eastAsia="Calibri" w:hAnsi="Times New Roman" w:cs="Times New Roman"/>
          <w:color w:val="000000" w:themeColor="text1"/>
          <w:sz w:val="24"/>
          <w:szCs w:val="24"/>
        </w:rPr>
        <w:t>among</w:t>
      </w:r>
      <w:r>
        <w:rPr>
          <w:rFonts w:ascii="Times New Roman" w:eastAsia="Calibri" w:hAnsi="Times New Roman" w:cs="Times New Roman"/>
          <w:color w:val="000000" w:themeColor="text1"/>
          <w:sz w:val="24"/>
          <w:szCs w:val="24"/>
        </w:rPr>
        <w:t xml:space="preserve"> species and by year (Table 2, Figure 3). In 2016, the first year after herbicide </w:t>
      </w:r>
      <w:r w:rsidR="00FE4043">
        <w:rPr>
          <w:rFonts w:ascii="Times New Roman" w:eastAsia="Calibri" w:hAnsi="Times New Roman" w:cs="Times New Roman"/>
          <w:color w:val="000000" w:themeColor="text1"/>
          <w:sz w:val="24"/>
          <w:szCs w:val="24"/>
        </w:rPr>
        <w:t>application</w:t>
      </w:r>
      <w:r>
        <w:rPr>
          <w:rFonts w:ascii="Times New Roman" w:eastAsia="Calibri" w:hAnsi="Times New Roman" w:cs="Times New Roman"/>
          <w:color w:val="000000" w:themeColor="text1"/>
          <w:sz w:val="24"/>
          <w:szCs w:val="24"/>
        </w:rPr>
        <w:t>, we detected no difference in mean counts for any of the individual species</w:t>
      </w:r>
      <w:r w:rsidR="00D64165">
        <w:rPr>
          <w:rFonts w:ascii="Times New Roman" w:eastAsia="Calibri" w:hAnsi="Times New Roman" w:cs="Times New Roman"/>
          <w:color w:val="000000" w:themeColor="text1"/>
          <w:sz w:val="24"/>
          <w:szCs w:val="24"/>
        </w:rPr>
        <w:t xml:space="preserve"> (Table 2)</w:t>
      </w:r>
      <w:del w:id="8" w:author="Archer, Althea A" w:date="2022-07-22T09:47:00Z">
        <w:r w:rsidDel="00A24B9E">
          <w:rPr>
            <w:rFonts w:ascii="Times New Roman" w:eastAsia="Calibri" w:hAnsi="Times New Roman" w:cs="Times New Roman"/>
            <w:color w:val="000000" w:themeColor="text1"/>
            <w:sz w:val="24"/>
            <w:szCs w:val="24"/>
          </w:rPr>
          <w:delText xml:space="preserve">; however, </w:delText>
        </w:r>
        <w:r w:rsidR="009B40D9" w:rsidDel="00A24B9E">
          <w:rPr>
            <w:rFonts w:ascii="Times New Roman" w:eastAsia="Calibri" w:hAnsi="Times New Roman" w:cs="Times New Roman"/>
            <w:color w:val="000000" w:themeColor="text1"/>
            <w:sz w:val="24"/>
            <w:szCs w:val="24"/>
          </w:rPr>
          <w:delText>point estimates for all 5 species were lower in treatment than in control sites</w:delText>
        </w:r>
      </w:del>
      <w:r>
        <w:rPr>
          <w:rFonts w:ascii="Times New Roman" w:eastAsia="Calibri" w:hAnsi="Times New Roman" w:cs="Times New Roman"/>
          <w:color w:val="000000" w:themeColor="text1"/>
          <w:sz w:val="24"/>
          <w:szCs w:val="24"/>
        </w:rPr>
        <w:t>. There were no significant differences in mean counts for any species in 2017</w:t>
      </w:r>
      <w:r w:rsidR="004D19AD">
        <w:rPr>
          <w:rFonts w:ascii="Times New Roman" w:eastAsia="Calibri" w:hAnsi="Times New Roman" w:cs="Times New Roman"/>
          <w:color w:val="000000" w:themeColor="text1"/>
          <w:sz w:val="24"/>
          <w:szCs w:val="24"/>
        </w:rPr>
        <w:t xml:space="preserve"> (the second spring following herbicide application)</w:t>
      </w:r>
      <w:r w:rsidR="00067D57">
        <w:rPr>
          <w:rFonts w:ascii="Times New Roman" w:eastAsia="Calibri" w:hAnsi="Times New Roman" w:cs="Times New Roman"/>
          <w:color w:val="000000" w:themeColor="text1"/>
          <w:sz w:val="24"/>
          <w:szCs w:val="24"/>
        </w:rPr>
        <w:t xml:space="preserve">. In the </w:t>
      </w:r>
      <w:r w:rsidR="004D19AD">
        <w:rPr>
          <w:rFonts w:ascii="Times New Roman" w:eastAsia="Calibri" w:hAnsi="Times New Roman" w:cs="Times New Roman"/>
          <w:color w:val="000000" w:themeColor="text1"/>
          <w:sz w:val="24"/>
          <w:szCs w:val="24"/>
        </w:rPr>
        <w:t>third</w:t>
      </w:r>
      <w:r w:rsidR="00067D57">
        <w:rPr>
          <w:rFonts w:ascii="Times New Roman" w:eastAsia="Calibri" w:hAnsi="Times New Roman" w:cs="Times New Roman"/>
          <w:color w:val="000000" w:themeColor="text1"/>
          <w:sz w:val="24"/>
          <w:szCs w:val="24"/>
        </w:rPr>
        <w:t xml:space="preserve"> </w:t>
      </w:r>
      <w:r w:rsidR="004D19AD">
        <w:rPr>
          <w:rFonts w:ascii="Times New Roman" w:eastAsia="Calibri" w:hAnsi="Times New Roman" w:cs="Times New Roman"/>
          <w:color w:val="000000" w:themeColor="text1"/>
          <w:sz w:val="24"/>
          <w:szCs w:val="24"/>
        </w:rPr>
        <w:t>spring following herbicide application (2018)</w:t>
      </w:r>
      <w:r w:rsidR="00067D57">
        <w:rPr>
          <w:rFonts w:ascii="Times New Roman" w:eastAsia="Calibri" w:hAnsi="Times New Roman" w:cs="Times New Roman"/>
          <w:color w:val="000000" w:themeColor="text1"/>
          <w:sz w:val="24"/>
          <w:szCs w:val="24"/>
        </w:rPr>
        <w:t xml:space="preserve">, we observed higher mean counts </w:t>
      </w:r>
      <w:r w:rsidR="00FE4043">
        <w:rPr>
          <w:rFonts w:ascii="Times New Roman" w:eastAsia="Calibri" w:hAnsi="Times New Roman" w:cs="Times New Roman"/>
          <w:color w:val="000000" w:themeColor="text1"/>
          <w:sz w:val="24"/>
          <w:szCs w:val="24"/>
        </w:rPr>
        <w:t>at</w:t>
      </w:r>
      <w:r w:rsidR="00067D57">
        <w:rPr>
          <w:rFonts w:ascii="Times New Roman" w:eastAsia="Calibri" w:hAnsi="Times New Roman" w:cs="Times New Roman"/>
          <w:color w:val="000000" w:themeColor="text1"/>
          <w:sz w:val="24"/>
          <w:szCs w:val="24"/>
        </w:rPr>
        <w:t xml:space="preserve"> treatments </w:t>
      </w:r>
      <w:r w:rsidR="00FE4043">
        <w:rPr>
          <w:rFonts w:ascii="Times New Roman" w:eastAsia="Calibri" w:hAnsi="Times New Roman" w:cs="Times New Roman"/>
          <w:color w:val="000000" w:themeColor="text1"/>
          <w:sz w:val="24"/>
          <w:szCs w:val="24"/>
        </w:rPr>
        <w:t>sites</w:t>
      </w:r>
      <w:r w:rsidR="00067D57">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than at</w:t>
      </w:r>
      <w:r w:rsidR="00067D57">
        <w:rPr>
          <w:rFonts w:ascii="Times New Roman" w:eastAsia="Calibri" w:hAnsi="Times New Roman" w:cs="Times New Roman"/>
          <w:color w:val="000000" w:themeColor="text1"/>
          <w:sz w:val="24"/>
          <w:szCs w:val="24"/>
        </w:rPr>
        <w:t xml:space="preserve"> control </w:t>
      </w:r>
      <w:r w:rsidR="00FE4043">
        <w:rPr>
          <w:rFonts w:ascii="Times New Roman" w:eastAsia="Calibri" w:hAnsi="Times New Roman" w:cs="Times New Roman"/>
          <w:color w:val="000000" w:themeColor="text1"/>
          <w:sz w:val="24"/>
          <w:szCs w:val="24"/>
        </w:rPr>
        <w:t>sites</w:t>
      </w:r>
      <w:r w:rsidR="00067D57">
        <w:rPr>
          <w:rFonts w:ascii="Times New Roman" w:eastAsia="Calibri" w:hAnsi="Times New Roman" w:cs="Times New Roman"/>
          <w:color w:val="000000" w:themeColor="text1"/>
          <w:sz w:val="24"/>
          <w:szCs w:val="24"/>
        </w:rPr>
        <w:t xml:space="preserve"> for soras</w:t>
      </w:r>
      <w:r w:rsidR="00D64165">
        <w:rPr>
          <w:rFonts w:ascii="Times New Roman" w:eastAsia="Calibri" w:hAnsi="Times New Roman" w:cs="Times New Roman"/>
          <w:color w:val="000000" w:themeColor="text1"/>
          <w:sz w:val="24"/>
          <w:szCs w:val="24"/>
        </w:rPr>
        <w:t xml:space="preserve"> (</w:t>
      </w:r>
      <w:r w:rsidR="00D64165" w:rsidRPr="008A63AC">
        <w:rPr>
          <w:rFonts w:ascii="Times New Roman" w:eastAsia="Calibri" w:hAnsi="Times New Roman" w:cs="Times New Roman"/>
          <w:i/>
          <w:color w:val="000000" w:themeColor="text1"/>
          <w:sz w:val="24"/>
          <w:szCs w:val="24"/>
        </w:rPr>
        <w:t>t</w:t>
      </w:r>
      <w:r w:rsidR="00121D5C" w:rsidRPr="008A63AC">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-3.373, </w:t>
      </w:r>
      <w:r w:rsidR="00121D5C" w:rsidRPr="008A63AC">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0.020</w:t>
      </w:r>
      <w:r w:rsidR="00D64165">
        <w:rPr>
          <w:rFonts w:ascii="Times New Roman" w:eastAsia="Calibri" w:hAnsi="Times New Roman" w:cs="Times New Roman"/>
          <w:color w:val="000000" w:themeColor="text1"/>
          <w:sz w:val="24"/>
          <w:szCs w:val="24"/>
        </w:rPr>
        <w:t>)</w:t>
      </w:r>
      <w:r w:rsidR="009B40D9">
        <w:rPr>
          <w:rFonts w:ascii="Times New Roman" w:eastAsia="Calibri" w:hAnsi="Times New Roman" w:cs="Times New Roman"/>
          <w:color w:val="000000" w:themeColor="text1"/>
          <w:sz w:val="24"/>
          <w:szCs w:val="24"/>
        </w:rPr>
        <w:t xml:space="preserve"> and</w:t>
      </w:r>
      <w:r w:rsidR="00067D57">
        <w:rPr>
          <w:rFonts w:ascii="Times New Roman" w:eastAsia="Calibri" w:hAnsi="Times New Roman" w:cs="Times New Roman"/>
          <w:color w:val="000000" w:themeColor="text1"/>
          <w:sz w:val="24"/>
          <w:szCs w:val="24"/>
        </w:rPr>
        <w:t xml:space="preserve"> </w:t>
      </w:r>
      <w:r w:rsidR="00D64165">
        <w:rPr>
          <w:rFonts w:ascii="Times New Roman" w:eastAsia="Calibri" w:hAnsi="Times New Roman" w:cs="Times New Roman"/>
          <w:color w:val="000000" w:themeColor="text1"/>
          <w:sz w:val="24"/>
          <w:szCs w:val="24"/>
        </w:rPr>
        <w:t>V</w:t>
      </w:r>
      <w:r w:rsidR="00067D57">
        <w:rPr>
          <w:rFonts w:ascii="Times New Roman" w:eastAsia="Calibri" w:hAnsi="Times New Roman" w:cs="Times New Roman"/>
          <w:color w:val="000000" w:themeColor="text1"/>
          <w:sz w:val="24"/>
          <w:szCs w:val="24"/>
        </w:rPr>
        <w:t>irginia rails</w:t>
      </w:r>
      <w:r w:rsidR="00121D5C">
        <w:rPr>
          <w:rFonts w:ascii="Times New Roman" w:eastAsia="Calibri" w:hAnsi="Times New Roman" w:cs="Times New Roman"/>
          <w:color w:val="000000" w:themeColor="text1"/>
          <w:sz w:val="24"/>
          <w:szCs w:val="24"/>
        </w:rPr>
        <w:t xml:space="preserve"> (</w:t>
      </w:r>
      <w:r w:rsidR="00121D5C" w:rsidRPr="008A63AC">
        <w:rPr>
          <w:rFonts w:ascii="Times New Roman" w:eastAsia="Calibri" w:hAnsi="Times New Roman" w:cs="Times New Roman"/>
          <w:i/>
          <w:color w:val="000000" w:themeColor="text1"/>
          <w:sz w:val="24"/>
          <w:szCs w:val="24"/>
        </w:rPr>
        <w:t>t</w:t>
      </w:r>
      <w:r w:rsidR="00121D5C" w:rsidRPr="00566863">
        <w:rPr>
          <w:rFonts w:ascii="Times New Roman" w:eastAsia="Calibri" w:hAnsi="Times New Roman" w:cs="Times New Roman"/>
          <w:color w:val="000000" w:themeColor="text1"/>
          <w:sz w:val="24"/>
          <w:szCs w:val="24"/>
          <w:vertAlign w:val="subscript"/>
        </w:rPr>
        <w:t>193</w:t>
      </w:r>
      <w:r w:rsidR="00121D5C">
        <w:rPr>
          <w:rFonts w:ascii="Times New Roman" w:eastAsia="Calibri" w:hAnsi="Times New Roman" w:cs="Times New Roman"/>
          <w:color w:val="000000" w:themeColor="text1"/>
          <w:sz w:val="24"/>
          <w:szCs w:val="24"/>
        </w:rPr>
        <w:t xml:space="preserve"> = -3.167, </w:t>
      </w:r>
      <w:r w:rsidR="00121D5C" w:rsidRPr="008A63AC">
        <w:rPr>
          <w:rFonts w:ascii="Times New Roman" w:eastAsia="Calibri" w:hAnsi="Times New Roman" w:cs="Times New Roman"/>
          <w:i/>
          <w:color w:val="000000" w:themeColor="text1"/>
          <w:sz w:val="24"/>
          <w:szCs w:val="24"/>
        </w:rPr>
        <w:t>p</w:t>
      </w:r>
      <w:r w:rsidR="00121D5C">
        <w:rPr>
          <w:rFonts w:ascii="Times New Roman" w:eastAsia="Calibri" w:hAnsi="Times New Roman" w:cs="Times New Roman"/>
          <w:color w:val="000000" w:themeColor="text1"/>
          <w:sz w:val="24"/>
          <w:szCs w:val="24"/>
        </w:rPr>
        <w:t xml:space="preserve"> = 0.037</w:t>
      </w:r>
      <w:r w:rsidR="009B40D9">
        <w:rPr>
          <w:rFonts w:ascii="Times New Roman" w:eastAsia="Calibri" w:hAnsi="Times New Roman" w:cs="Times New Roman"/>
          <w:color w:val="000000" w:themeColor="text1"/>
          <w:sz w:val="24"/>
          <w:szCs w:val="24"/>
        </w:rPr>
        <w:t>;</w:t>
      </w:r>
      <w:r w:rsidR="00664341">
        <w:rPr>
          <w:rFonts w:ascii="Times New Roman" w:eastAsia="Calibri" w:hAnsi="Times New Roman" w:cs="Times New Roman"/>
          <w:color w:val="000000" w:themeColor="text1"/>
          <w:sz w:val="24"/>
          <w:szCs w:val="24"/>
        </w:rPr>
        <w:t xml:space="preserve"> </w:t>
      </w:r>
      <w:r w:rsidR="00067D57">
        <w:rPr>
          <w:rFonts w:ascii="Times New Roman" w:eastAsia="Calibri" w:hAnsi="Times New Roman" w:cs="Times New Roman"/>
          <w:color w:val="000000" w:themeColor="text1"/>
          <w:sz w:val="24"/>
          <w:szCs w:val="24"/>
        </w:rPr>
        <w:t>Table 2, Fig</w:t>
      </w:r>
      <w:r w:rsidR="001C040D">
        <w:rPr>
          <w:rFonts w:ascii="Times New Roman" w:eastAsia="Calibri" w:hAnsi="Times New Roman" w:cs="Times New Roman"/>
          <w:color w:val="000000" w:themeColor="text1"/>
          <w:sz w:val="24"/>
          <w:szCs w:val="24"/>
        </w:rPr>
        <w:t xml:space="preserve"> 3</w:t>
      </w:r>
      <w:del w:id="9" w:author="Archer, Althea A" w:date="2022-07-22T09:47:00Z">
        <w:r w:rsidR="009B40D9" w:rsidDel="00A24B9E">
          <w:rPr>
            <w:rFonts w:ascii="Times New Roman" w:eastAsia="Calibri" w:hAnsi="Times New Roman" w:cs="Times New Roman"/>
            <w:color w:val="000000" w:themeColor="text1"/>
            <w:sz w:val="24"/>
            <w:szCs w:val="24"/>
          </w:rPr>
          <w:delText>) and point estimates were higher for all species except least bitterns</w:delText>
        </w:r>
      </w:del>
      <w:r w:rsidR="00067D57">
        <w:rPr>
          <w:rFonts w:ascii="Times New Roman" w:eastAsia="Calibri" w:hAnsi="Times New Roman" w:cs="Times New Roman"/>
          <w:color w:val="000000" w:themeColor="text1"/>
          <w:sz w:val="24"/>
          <w:szCs w:val="24"/>
        </w:rPr>
        <w:t>.</w:t>
      </w:r>
    </w:p>
    <w:p w14:paraId="7CECC939" w14:textId="72BEC2FD" w:rsidR="00315F62" w:rsidRPr="0050313E" w:rsidRDefault="00315F62"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 xml:space="preserve">Although we did not quantify changes in vegetation resulting from herbicide application as part of our study design, our observations of vegetation response were consistent with those described </w:t>
      </w:r>
      <w:r w:rsidR="00DB638D">
        <w:rPr>
          <w:rFonts w:ascii="Times New Roman" w:eastAsia="Calibri" w:hAnsi="Times New Roman" w:cs="Times New Roman"/>
          <w:color w:val="000000" w:themeColor="text1"/>
          <w:sz w:val="24"/>
          <w:szCs w:val="24"/>
        </w:rPr>
        <w:t>in the peer-reviewed literature</w:t>
      </w:r>
      <w:r>
        <w:rPr>
          <w:rFonts w:ascii="Times New Roman" w:eastAsia="Calibri" w:hAnsi="Times New Roman" w:cs="Times New Roman"/>
          <w:color w:val="000000" w:themeColor="text1"/>
          <w:sz w:val="24"/>
          <w:szCs w:val="24"/>
        </w:rPr>
        <w:t xml:space="preserve">. </w:t>
      </w:r>
      <w:r w:rsidRPr="00315F62">
        <w:rPr>
          <w:rFonts w:ascii="Times New Roman" w:eastAsia="Calibri" w:hAnsi="Times New Roman" w:cs="Times New Roman"/>
          <w:color w:val="000000" w:themeColor="text1"/>
          <w:sz w:val="24"/>
          <w:szCs w:val="24"/>
        </w:rPr>
        <w:t xml:space="preserve">The first spring after herbicide application, vegetation structure and condition </w:t>
      </w:r>
      <w:r w:rsidR="00880A25">
        <w:rPr>
          <w:rFonts w:ascii="Times New Roman" w:eastAsia="Calibri" w:hAnsi="Times New Roman" w:cs="Times New Roman"/>
          <w:color w:val="000000" w:themeColor="text1"/>
          <w:sz w:val="24"/>
          <w:szCs w:val="24"/>
        </w:rPr>
        <w:t>were</w:t>
      </w:r>
      <w:r w:rsidRPr="00315F62">
        <w:rPr>
          <w:rFonts w:ascii="Times New Roman" w:eastAsia="Calibri" w:hAnsi="Times New Roman" w:cs="Times New Roman"/>
          <w:color w:val="000000" w:themeColor="text1"/>
          <w:sz w:val="24"/>
          <w:szCs w:val="24"/>
        </w:rPr>
        <w:t xml:space="preserve"> similar at both treatment and control sites—large swaths of dead residual vegetation from the previous growing season. However, </w:t>
      </w:r>
      <w:r w:rsidR="0091478E">
        <w:rPr>
          <w:rFonts w:ascii="Times New Roman" w:eastAsia="Calibri" w:hAnsi="Times New Roman" w:cs="Times New Roman"/>
          <w:color w:val="000000" w:themeColor="text1"/>
          <w:sz w:val="24"/>
          <w:szCs w:val="24"/>
        </w:rPr>
        <w:t>with</w:t>
      </w:r>
      <w:r w:rsidRPr="00315F62">
        <w:rPr>
          <w:rFonts w:ascii="Times New Roman" w:eastAsia="Calibri" w:hAnsi="Times New Roman" w:cs="Times New Roman"/>
          <w:color w:val="000000" w:themeColor="text1"/>
          <w:sz w:val="24"/>
          <w:szCs w:val="24"/>
        </w:rPr>
        <w:t xml:space="preserve"> the emergence of new growth, areas treated with herbicide </w:t>
      </w:r>
      <w:r>
        <w:rPr>
          <w:rFonts w:ascii="Times New Roman" w:eastAsia="Calibri" w:hAnsi="Times New Roman" w:cs="Times New Roman"/>
          <w:color w:val="000000" w:themeColor="text1"/>
          <w:sz w:val="24"/>
          <w:szCs w:val="24"/>
        </w:rPr>
        <w:t>had</w:t>
      </w:r>
      <w:r w:rsidRPr="00315F62">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far less</w:t>
      </w:r>
      <w:r w:rsidRPr="00315F62">
        <w:rPr>
          <w:rFonts w:ascii="Times New Roman" w:eastAsia="Calibri" w:hAnsi="Times New Roman" w:cs="Times New Roman"/>
          <w:color w:val="000000" w:themeColor="text1"/>
          <w:sz w:val="24"/>
          <w:szCs w:val="24"/>
        </w:rPr>
        <w:t xml:space="preserve"> green vegetation density</w:t>
      </w:r>
      <w:r w:rsidR="00FE4043">
        <w:rPr>
          <w:rFonts w:ascii="Times New Roman" w:eastAsia="Calibri" w:hAnsi="Times New Roman" w:cs="Times New Roman"/>
          <w:color w:val="000000" w:themeColor="text1"/>
          <w:sz w:val="24"/>
          <w:szCs w:val="24"/>
        </w:rPr>
        <w:t xml:space="preserve"> </w:t>
      </w:r>
      <w:r w:rsidR="0091478E">
        <w:rPr>
          <w:rFonts w:ascii="Times New Roman" w:eastAsia="Calibri" w:hAnsi="Times New Roman" w:cs="Times New Roman"/>
          <w:color w:val="000000" w:themeColor="text1"/>
          <w:sz w:val="24"/>
          <w:szCs w:val="24"/>
        </w:rPr>
        <w:t>than did</w:t>
      </w:r>
      <w:r w:rsidR="00FE4043">
        <w:rPr>
          <w:rFonts w:ascii="Times New Roman" w:eastAsia="Calibri" w:hAnsi="Times New Roman" w:cs="Times New Roman"/>
          <w:color w:val="000000" w:themeColor="text1"/>
          <w:sz w:val="24"/>
          <w:szCs w:val="24"/>
        </w:rPr>
        <w:t xml:space="preserve"> control sites (without herbicide application)</w:t>
      </w:r>
      <w:r w:rsidRPr="00315F62">
        <w:rPr>
          <w:rFonts w:ascii="Times New Roman" w:eastAsia="Calibri" w:hAnsi="Times New Roman" w:cs="Times New Roman"/>
          <w:color w:val="000000" w:themeColor="text1"/>
          <w:sz w:val="24"/>
          <w:szCs w:val="24"/>
        </w:rPr>
        <w:t>. Without renewed gr</w:t>
      </w:r>
      <w:r>
        <w:rPr>
          <w:rFonts w:ascii="Times New Roman" w:eastAsia="Calibri" w:hAnsi="Times New Roman" w:cs="Times New Roman"/>
          <w:color w:val="000000" w:themeColor="text1"/>
          <w:sz w:val="24"/>
          <w:szCs w:val="24"/>
        </w:rPr>
        <w:t xml:space="preserve">owth, residual vegetation </w:t>
      </w:r>
      <w:r w:rsidR="0091478E">
        <w:rPr>
          <w:rFonts w:ascii="Times New Roman" w:eastAsia="Calibri" w:hAnsi="Times New Roman" w:cs="Times New Roman"/>
          <w:color w:val="000000" w:themeColor="text1"/>
          <w:sz w:val="24"/>
          <w:szCs w:val="24"/>
        </w:rPr>
        <w:t xml:space="preserve">in the treated sites </w:t>
      </w:r>
      <w:r>
        <w:rPr>
          <w:rFonts w:ascii="Times New Roman" w:eastAsia="Calibri" w:hAnsi="Times New Roman" w:cs="Times New Roman"/>
          <w:color w:val="000000" w:themeColor="text1"/>
          <w:sz w:val="24"/>
          <w:szCs w:val="24"/>
        </w:rPr>
        <w:t>decayed</w:t>
      </w:r>
      <w:r w:rsidRPr="00315F62">
        <w:rPr>
          <w:rFonts w:ascii="Times New Roman" w:eastAsia="Calibri" w:hAnsi="Times New Roman" w:cs="Times New Roman"/>
          <w:color w:val="000000" w:themeColor="text1"/>
          <w:sz w:val="24"/>
          <w:szCs w:val="24"/>
        </w:rPr>
        <w:t xml:space="preserve"> over time and floating mats begin to disintegrate through wave and wind action (</w:t>
      </w:r>
      <w:proofErr w:type="spellStart"/>
      <w:r w:rsidRPr="00315F62">
        <w:rPr>
          <w:rFonts w:ascii="Times New Roman" w:eastAsia="Calibri" w:hAnsi="Times New Roman" w:cs="Times New Roman"/>
          <w:color w:val="000000" w:themeColor="text1"/>
          <w:sz w:val="24"/>
          <w:szCs w:val="24"/>
        </w:rPr>
        <w:t>Sojda</w:t>
      </w:r>
      <w:proofErr w:type="spellEnd"/>
      <w:r w:rsidRPr="00315F62">
        <w:rPr>
          <w:rFonts w:ascii="Times New Roman" w:eastAsia="Calibri" w:hAnsi="Times New Roman" w:cs="Times New Roman"/>
          <w:color w:val="000000" w:themeColor="text1"/>
          <w:sz w:val="24"/>
          <w:szCs w:val="24"/>
        </w:rPr>
        <w:t xml:space="preserve"> and Solberg 1993, Linz et al. 1994). The second season after treatment, at areas treated wi</w:t>
      </w:r>
      <w:r>
        <w:rPr>
          <w:rFonts w:ascii="Times New Roman" w:eastAsia="Calibri" w:hAnsi="Times New Roman" w:cs="Times New Roman"/>
          <w:color w:val="000000" w:themeColor="text1"/>
          <w:sz w:val="24"/>
          <w:szCs w:val="24"/>
        </w:rPr>
        <w:t>th herbicide, vegetation differed</w:t>
      </w:r>
      <w:r w:rsidRPr="00315F62">
        <w:rPr>
          <w:rFonts w:ascii="Times New Roman" w:eastAsia="Calibri" w:hAnsi="Times New Roman" w:cs="Times New Roman"/>
          <w:color w:val="000000" w:themeColor="text1"/>
          <w:sz w:val="24"/>
          <w:szCs w:val="24"/>
        </w:rPr>
        <w:t xml:space="preserve"> both from the first year following treatment and from control sites—live cattail </w:t>
      </w:r>
      <w:r>
        <w:rPr>
          <w:rFonts w:ascii="Times New Roman" w:eastAsia="Calibri" w:hAnsi="Times New Roman" w:cs="Times New Roman"/>
          <w:color w:val="000000" w:themeColor="text1"/>
          <w:sz w:val="24"/>
          <w:szCs w:val="24"/>
        </w:rPr>
        <w:t>was</w:t>
      </w:r>
      <w:r w:rsidRPr="00315F62">
        <w:rPr>
          <w:rFonts w:ascii="Times New Roman" w:eastAsia="Calibri" w:hAnsi="Times New Roman" w:cs="Times New Roman"/>
          <w:color w:val="000000" w:themeColor="text1"/>
          <w:sz w:val="24"/>
          <w:szCs w:val="24"/>
        </w:rPr>
        <w:t xml:space="preserve"> less vigorous and decay of residual stems of previo</w:t>
      </w:r>
      <w:r w:rsidR="0091478E">
        <w:rPr>
          <w:rFonts w:ascii="Times New Roman" w:eastAsia="Calibri" w:hAnsi="Times New Roman" w:cs="Times New Roman"/>
          <w:color w:val="000000" w:themeColor="text1"/>
          <w:sz w:val="24"/>
          <w:szCs w:val="24"/>
        </w:rPr>
        <w:t>us years’ growth resulted</w:t>
      </w:r>
      <w:r w:rsidRPr="00315F62">
        <w:rPr>
          <w:rFonts w:ascii="Times New Roman" w:eastAsia="Calibri" w:hAnsi="Times New Roman" w:cs="Times New Roman"/>
          <w:color w:val="000000" w:themeColor="text1"/>
          <w:sz w:val="24"/>
          <w:szCs w:val="24"/>
        </w:rPr>
        <w:t xml:space="preserve"> in vegetation with less structural complexity.</w:t>
      </w:r>
    </w:p>
    <w:p w14:paraId="59077F80" w14:textId="77777777" w:rsidR="0050313E" w:rsidRPr="0050313E" w:rsidRDefault="0050313E" w:rsidP="0050313E">
      <w:pPr>
        <w:keepNext/>
        <w:keepLines/>
        <w:spacing w:line="360" w:lineRule="auto"/>
        <w:outlineLvl w:val="2"/>
        <w:rPr>
          <w:rFonts w:ascii="Times New Roman" w:eastAsia="Times New Roman" w:hAnsi="Times New Roman" w:cs="Times New Roman"/>
          <w:b/>
          <w:caps/>
          <w:color w:val="000000"/>
          <w:sz w:val="24"/>
          <w:szCs w:val="24"/>
        </w:rPr>
      </w:pPr>
      <w:bookmarkStart w:id="10" w:name="_Toc64313824"/>
      <w:r w:rsidRPr="0050313E">
        <w:rPr>
          <w:rFonts w:ascii="Times New Roman" w:eastAsia="Times New Roman" w:hAnsi="Times New Roman" w:cs="Times New Roman"/>
          <w:b/>
          <w:caps/>
          <w:color w:val="000000"/>
          <w:sz w:val="24"/>
          <w:szCs w:val="24"/>
        </w:rPr>
        <w:lastRenderedPageBreak/>
        <w:t>Discussion</w:t>
      </w:r>
      <w:bookmarkEnd w:id="10"/>
    </w:p>
    <w:p w14:paraId="0FB347D1" w14:textId="0CB3E352" w:rsidR="0050313E" w:rsidRPr="0050313E" w:rsidRDefault="7BFFA4C7" w:rsidP="0050313E">
      <w:pPr>
        <w:spacing w:line="480" w:lineRule="auto"/>
        <w:ind w:firstLine="72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 xml:space="preserve">We evaluated how </w:t>
      </w:r>
      <w:r w:rsidR="00DB638D">
        <w:rPr>
          <w:rFonts w:ascii="Times New Roman" w:eastAsia="Calibri" w:hAnsi="Times New Roman" w:cs="Times New Roman"/>
          <w:color w:val="000000" w:themeColor="text1"/>
          <w:sz w:val="24"/>
          <w:szCs w:val="24"/>
        </w:rPr>
        <w:t>breeding</w:t>
      </w:r>
      <w:r w:rsidR="00DB638D" w:rsidRPr="7BFFA4C7">
        <w:rPr>
          <w:rFonts w:ascii="Times New Roman" w:eastAsia="Calibri" w:hAnsi="Times New Roman" w:cs="Times New Roman"/>
          <w:color w:val="000000" w:themeColor="text1"/>
          <w:sz w:val="24"/>
          <w:szCs w:val="24"/>
        </w:rPr>
        <w:t xml:space="preserve"> </w:t>
      </w:r>
      <w:proofErr w:type="spellStart"/>
      <w:r w:rsidRPr="7BFFA4C7">
        <w:rPr>
          <w:rFonts w:ascii="Times New Roman" w:eastAsia="Calibri" w:hAnsi="Times New Roman" w:cs="Times New Roman"/>
          <w:color w:val="000000" w:themeColor="text1"/>
          <w:sz w:val="24"/>
          <w:szCs w:val="24"/>
        </w:rPr>
        <w:t>marshbird</w:t>
      </w:r>
      <w:r w:rsidR="00F60C33">
        <w:rPr>
          <w:rFonts w:ascii="Times New Roman" w:eastAsia="Calibri" w:hAnsi="Times New Roman" w:cs="Times New Roman"/>
          <w:color w:val="000000" w:themeColor="text1"/>
          <w:sz w:val="24"/>
          <w:szCs w:val="24"/>
        </w:rPr>
        <w:t>s</w:t>
      </w:r>
      <w:proofErr w:type="spellEnd"/>
      <w:r w:rsidRPr="7BFFA4C7">
        <w:rPr>
          <w:rFonts w:ascii="Times New Roman" w:eastAsia="Calibri" w:hAnsi="Times New Roman" w:cs="Times New Roman"/>
          <w:color w:val="000000" w:themeColor="text1"/>
          <w:sz w:val="24"/>
          <w:szCs w:val="24"/>
        </w:rPr>
        <w:t xml:space="preserve"> responded to herbicide application to control cattail within impounded PPR wetlands </w:t>
      </w:r>
      <w:r w:rsidR="00F60C33">
        <w:rPr>
          <w:rFonts w:ascii="Times New Roman" w:eastAsia="Calibri" w:hAnsi="Times New Roman" w:cs="Times New Roman"/>
          <w:color w:val="000000" w:themeColor="text1"/>
          <w:sz w:val="24"/>
          <w:szCs w:val="24"/>
        </w:rPr>
        <w:t xml:space="preserve">over a 4-year period (1 </w:t>
      </w:r>
      <w:r w:rsidR="00062339">
        <w:rPr>
          <w:rFonts w:ascii="Times New Roman" w:eastAsia="Calibri" w:hAnsi="Times New Roman" w:cs="Times New Roman"/>
          <w:color w:val="000000" w:themeColor="text1"/>
          <w:sz w:val="24"/>
          <w:szCs w:val="24"/>
        </w:rPr>
        <w:t>breeding season</w:t>
      </w:r>
      <w:r w:rsidR="00F60C33">
        <w:rPr>
          <w:rFonts w:ascii="Times New Roman" w:eastAsia="Calibri" w:hAnsi="Times New Roman" w:cs="Times New Roman"/>
          <w:color w:val="000000" w:themeColor="text1"/>
          <w:sz w:val="24"/>
          <w:szCs w:val="24"/>
        </w:rPr>
        <w:t xml:space="preserve"> prior to herbicide application and 3 </w:t>
      </w:r>
      <w:r w:rsidR="00062339">
        <w:rPr>
          <w:rFonts w:ascii="Times New Roman" w:eastAsia="Calibri" w:hAnsi="Times New Roman" w:cs="Times New Roman"/>
          <w:color w:val="000000" w:themeColor="text1"/>
          <w:sz w:val="24"/>
          <w:szCs w:val="24"/>
        </w:rPr>
        <w:t>breeding seasons</w:t>
      </w:r>
      <w:r w:rsidR="00F60C33">
        <w:rPr>
          <w:rFonts w:ascii="Times New Roman" w:eastAsia="Calibri" w:hAnsi="Times New Roman" w:cs="Times New Roman"/>
          <w:color w:val="000000" w:themeColor="text1"/>
          <w:sz w:val="24"/>
          <w:szCs w:val="24"/>
        </w:rPr>
        <w:t xml:space="preserve"> post-application) </w:t>
      </w:r>
      <w:r w:rsidRPr="7BFFA4C7">
        <w:rPr>
          <w:rFonts w:ascii="Times New Roman" w:eastAsia="Calibri" w:hAnsi="Times New Roman" w:cs="Times New Roman"/>
          <w:color w:val="000000" w:themeColor="text1"/>
          <w:sz w:val="24"/>
          <w:szCs w:val="24"/>
        </w:rPr>
        <w:t xml:space="preserve">in northwestern Minnesota, </w:t>
      </w:r>
      <w:r w:rsidR="00124758">
        <w:rPr>
          <w:rFonts w:ascii="Times New Roman" w:eastAsia="Calibri" w:hAnsi="Times New Roman" w:cs="Times New Roman"/>
          <w:color w:val="000000" w:themeColor="text1"/>
          <w:sz w:val="24"/>
          <w:szCs w:val="24"/>
        </w:rPr>
        <w:t>USA</w:t>
      </w:r>
      <w:r w:rsidRPr="7BFFA4C7">
        <w:rPr>
          <w:rFonts w:ascii="Times New Roman" w:eastAsia="Calibri" w:hAnsi="Times New Roman" w:cs="Times New Roman"/>
          <w:color w:val="000000" w:themeColor="text1"/>
          <w:sz w:val="24"/>
          <w:szCs w:val="24"/>
        </w:rPr>
        <w:t xml:space="preserve">. </w:t>
      </w:r>
      <w:r w:rsidR="00F60C33">
        <w:rPr>
          <w:rFonts w:ascii="Times New Roman" w:eastAsia="Calibri" w:hAnsi="Times New Roman" w:cs="Times New Roman"/>
          <w:color w:val="000000" w:themeColor="text1"/>
          <w:sz w:val="24"/>
          <w:szCs w:val="24"/>
        </w:rPr>
        <w:t xml:space="preserve">None of the species </w:t>
      </w:r>
      <w:r w:rsidR="006C328E">
        <w:rPr>
          <w:rFonts w:ascii="Times New Roman" w:eastAsia="Calibri" w:hAnsi="Times New Roman" w:cs="Times New Roman"/>
          <w:color w:val="000000" w:themeColor="text1"/>
          <w:sz w:val="24"/>
          <w:szCs w:val="24"/>
        </w:rPr>
        <w:t xml:space="preserve">(American bitterns, soras, Virginia rails, pied-billed grebes, and least bitterns) that </w:t>
      </w:r>
      <w:r w:rsidR="00F60C33">
        <w:rPr>
          <w:rFonts w:ascii="Times New Roman" w:eastAsia="Calibri" w:hAnsi="Times New Roman" w:cs="Times New Roman"/>
          <w:color w:val="000000" w:themeColor="text1"/>
          <w:sz w:val="24"/>
          <w:szCs w:val="24"/>
        </w:rPr>
        <w:t xml:space="preserve">we monitored </w:t>
      </w:r>
      <w:r w:rsidR="00062339">
        <w:rPr>
          <w:rFonts w:ascii="Times New Roman" w:eastAsia="Calibri" w:hAnsi="Times New Roman" w:cs="Times New Roman"/>
          <w:color w:val="000000" w:themeColor="text1"/>
          <w:sz w:val="24"/>
          <w:szCs w:val="24"/>
        </w:rPr>
        <w:t>with</w:t>
      </w:r>
      <w:r w:rsidR="00F60C33">
        <w:rPr>
          <w:rFonts w:ascii="Times New Roman" w:eastAsia="Calibri" w:hAnsi="Times New Roman" w:cs="Times New Roman"/>
          <w:color w:val="000000" w:themeColor="text1"/>
          <w:sz w:val="24"/>
          <w:szCs w:val="24"/>
        </w:rPr>
        <w:t xml:space="preserve"> standardized surveys exhibited a response to herbicide application the spring following application, although average counts decreased slightly from the prior spring</w:t>
      </w:r>
      <w:r w:rsidR="009B40D9">
        <w:rPr>
          <w:rFonts w:ascii="Times New Roman" w:eastAsia="Calibri" w:hAnsi="Times New Roman" w:cs="Times New Roman"/>
          <w:color w:val="000000" w:themeColor="text1"/>
          <w:sz w:val="24"/>
          <w:szCs w:val="24"/>
        </w:rPr>
        <w:t xml:space="preserve"> at treatment sites for all 5 species</w:t>
      </w:r>
      <w:r w:rsidR="00F60C33">
        <w:rPr>
          <w:rFonts w:ascii="Times New Roman" w:eastAsia="Calibri" w:hAnsi="Times New Roman" w:cs="Times New Roman"/>
          <w:color w:val="000000" w:themeColor="text1"/>
          <w:sz w:val="24"/>
          <w:szCs w:val="24"/>
        </w:rPr>
        <w:t>. There was no change in counts of any of the 5 species 2 years fo</w:t>
      </w:r>
      <w:r w:rsidR="00062339">
        <w:rPr>
          <w:rFonts w:ascii="Times New Roman" w:eastAsia="Calibri" w:hAnsi="Times New Roman" w:cs="Times New Roman"/>
          <w:color w:val="000000" w:themeColor="text1"/>
          <w:sz w:val="24"/>
          <w:szCs w:val="24"/>
        </w:rPr>
        <w:t xml:space="preserve">llowing herbicide application. </w:t>
      </w:r>
      <w:r w:rsidR="00F60C33">
        <w:rPr>
          <w:rFonts w:ascii="Times New Roman" w:eastAsia="Calibri" w:hAnsi="Times New Roman" w:cs="Times New Roman"/>
          <w:color w:val="000000" w:themeColor="text1"/>
          <w:sz w:val="24"/>
          <w:szCs w:val="24"/>
        </w:rPr>
        <w:t xml:space="preserve">Three springs following herbicide application, </w:t>
      </w:r>
      <w:r w:rsidR="00043131">
        <w:rPr>
          <w:rFonts w:ascii="Times New Roman" w:eastAsia="Calibri" w:hAnsi="Times New Roman" w:cs="Times New Roman"/>
          <w:color w:val="000000" w:themeColor="text1"/>
          <w:sz w:val="24"/>
          <w:szCs w:val="24"/>
        </w:rPr>
        <w:t xml:space="preserve">counts of </w:t>
      </w:r>
      <w:r w:rsidR="009B40D9">
        <w:rPr>
          <w:rFonts w:ascii="Times New Roman" w:eastAsia="Calibri" w:hAnsi="Times New Roman" w:cs="Times New Roman"/>
          <w:color w:val="000000" w:themeColor="text1"/>
          <w:sz w:val="24"/>
          <w:szCs w:val="24"/>
        </w:rPr>
        <w:t>soras and</w:t>
      </w:r>
      <w:r w:rsidR="00F60C33">
        <w:rPr>
          <w:rFonts w:ascii="Times New Roman" w:eastAsia="Calibri" w:hAnsi="Times New Roman" w:cs="Times New Roman"/>
          <w:color w:val="000000" w:themeColor="text1"/>
          <w:sz w:val="24"/>
          <w:szCs w:val="24"/>
        </w:rPr>
        <w:t xml:space="preserve"> Virginia rails</w:t>
      </w:r>
      <w:r w:rsidR="009B40D9">
        <w:rPr>
          <w:rFonts w:ascii="Times New Roman" w:eastAsia="Calibri" w:hAnsi="Times New Roman" w:cs="Times New Roman"/>
          <w:color w:val="000000" w:themeColor="text1"/>
          <w:sz w:val="24"/>
          <w:szCs w:val="24"/>
        </w:rPr>
        <w:t xml:space="preserve"> increased and point estimates of American bitterns, pied-billed grebes, soras, and Virginia rails were higher at treatment sites</w:t>
      </w:r>
      <w:r w:rsidR="00043131">
        <w:rPr>
          <w:rFonts w:ascii="Times New Roman" w:eastAsia="Calibri" w:hAnsi="Times New Roman" w:cs="Times New Roman"/>
          <w:color w:val="000000" w:themeColor="text1"/>
          <w:sz w:val="24"/>
          <w:szCs w:val="24"/>
        </w:rPr>
        <w:t>.</w:t>
      </w:r>
      <w:r w:rsidRPr="7BFFA4C7">
        <w:rPr>
          <w:rFonts w:ascii="Times New Roman" w:eastAsia="Calibri" w:hAnsi="Times New Roman" w:cs="Times New Roman"/>
          <w:color w:val="000000" w:themeColor="text1"/>
          <w:sz w:val="24"/>
          <w:szCs w:val="24"/>
        </w:rPr>
        <w:t xml:space="preserve"> We </w:t>
      </w:r>
      <w:r w:rsidR="00043131">
        <w:rPr>
          <w:rFonts w:ascii="Times New Roman" w:eastAsia="Calibri" w:hAnsi="Times New Roman" w:cs="Times New Roman"/>
          <w:color w:val="000000" w:themeColor="text1"/>
          <w:sz w:val="24"/>
          <w:szCs w:val="24"/>
        </w:rPr>
        <w:t xml:space="preserve">note that our assessment of least bitterns was likely constrained by small sample sizes resulting from </w:t>
      </w:r>
      <w:r w:rsidRPr="7BFFA4C7">
        <w:rPr>
          <w:rFonts w:ascii="Times New Roman" w:eastAsia="Calibri" w:hAnsi="Times New Roman" w:cs="Times New Roman"/>
          <w:color w:val="000000" w:themeColor="text1"/>
          <w:sz w:val="24"/>
          <w:szCs w:val="24"/>
        </w:rPr>
        <w:t xml:space="preserve">their relatively quiet calls and short detection distances (Benoît et al. 2009, Benoît et al. 2011). </w:t>
      </w:r>
      <w:r w:rsidR="00043131">
        <w:rPr>
          <w:rFonts w:ascii="Times New Roman" w:eastAsia="Calibri" w:hAnsi="Times New Roman" w:cs="Times New Roman"/>
          <w:color w:val="000000" w:themeColor="text1"/>
          <w:sz w:val="24"/>
          <w:szCs w:val="24"/>
        </w:rPr>
        <w:t>And, e</w:t>
      </w:r>
      <w:r w:rsidRPr="7BFFA4C7">
        <w:rPr>
          <w:rFonts w:ascii="Times New Roman" w:eastAsia="Calibri" w:hAnsi="Times New Roman" w:cs="Times New Roman"/>
          <w:color w:val="000000" w:themeColor="text1"/>
          <w:sz w:val="24"/>
          <w:szCs w:val="24"/>
        </w:rPr>
        <w:t xml:space="preserve">ven though they are known to be present </w:t>
      </w:r>
      <w:r w:rsidR="00062339">
        <w:rPr>
          <w:rFonts w:ascii="Times New Roman" w:eastAsia="Calibri" w:hAnsi="Times New Roman" w:cs="Times New Roman"/>
          <w:color w:val="000000" w:themeColor="text1"/>
          <w:sz w:val="24"/>
          <w:szCs w:val="24"/>
        </w:rPr>
        <w:t>in our study area</w:t>
      </w:r>
      <w:r w:rsidRPr="7BFFA4C7">
        <w:rPr>
          <w:rFonts w:ascii="Times New Roman" w:eastAsia="Calibri" w:hAnsi="Times New Roman" w:cs="Times New Roman"/>
          <w:color w:val="000000" w:themeColor="text1"/>
          <w:sz w:val="24"/>
          <w:szCs w:val="24"/>
        </w:rPr>
        <w:t xml:space="preserve"> (</w:t>
      </w:r>
      <w:proofErr w:type="spellStart"/>
      <w:r w:rsidRPr="7BFFA4C7">
        <w:rPr>
          <w:rFonts w:ascii="Times New Roman" w:eastAsia="Calibri" w:hAnsi="Times New Roman" w:cs="Times New Roman"/>
          <w:color w:val="000000" w:themeColor="text1"/>
          <w:sz w:val="24"/>
          <w:szCs w:val="24"/>
        </w:rPr>
        <w:t>Sidie-Slettedahl</w:t>
      </w:r>
      <w:proofErr w:type="spellEnd"/>
      <w:r w:rsidRPr="7BFFA4C7">
        <w:rPr>
          <w:rFonts w:ascii="Times New Roman" w:eastAsia="Calibri" w:hAnsi="Times New Roman" w:cs="Times New Roman"/>
          <w:color w:val="000000" w:themeColor="text1"/>
          <w:sz w:val="24"/>
          <w:szCs w:val="24"/>
        </w:rPr>
        <w:t xml:space="preserve"> 2013), we detected no yellow rails during our surveys, perhaps because they prefer shallow wetlands and meadows dominated by sedges, and because they are most active at night</w:t>
      </w:r>
      <w:r w:rsidR="00043131">
        <w:rPr>
          <w:rFonts w:ascii="Times New Roman" w:eastAsia="Calibri" w:hAnsi="Times New Roman" w:cs="Times New Roman"/>
          <w:color w:val="000000" w:themeColor="text1"/>
          <w:sz w:val="24"/>
          <w:szCs w:val="24"/>
        </w:rPr>
        <w:t xml:space="preserve"> </w:t>
      </w:r>
      <w:r w:rsidR="00043131" w:rsidRPr="7BFFA4C7">
        <w:rPr>
          <w:rFonts w:ascii="Times New Roman" w:eastAsia="Calibri" w:hAnsi="Times New Roman" w:cs="Times New Roman"/>
          <w:color w:val="000000" w:themeColor="text1"/>
          <w:sz w:val="24"/>
          <w:szCs w:val="24"/>
        </w:rPr>
        <w:t xml:space="preserve">(Bart et al. 1984, Martin et al. 2014, </w:t>
      </w:r>
      <w:proofErr w:type="spellStart"/>
      <w:r w:rsidR="00043131" w:rsidRPr="7BFFA4C7">
        <w:rPr>
          <w:rFonts w:ascii="Times New Roman" w:eastAsia="Calibri" w:hAnsi="Times New Roman" w:cs="Times New Roman"/>
          <w:color w:val="000000" w:themeColor="text1"/>
          <w:sz w:val="24"/>
          <w:szCs w:val="24"/>
        </w:rPr>
        <w:t>Sidie-Slettedahl</w:t>
      </w:r>
      <w:proofErr w:type="spellEnd"/>
      <w:r w:rsidR="00043131" w:rsidRPr="7BFFA4C7">
        <w:rPr>
          <w:rFonts w:ascii="Times New Roman" w:eastAsia="Calibri" w:hAnsi="Times New Roman" w:cs="Times New Roman"/>
          <w:color w:val="000000" w:themeColor="text1"/>
          <w:sz w:val="24"/>
          <w:szCs w:val="24"/>
        </w:rPr>
        <w:t xml:space="preserve"> et al. 2015)</w:t>
      </w:r>
      <w:r w:rsidRPr="7BFFA4C7">
        <w:rPr>
          <w:rFonts w:ascii="Times New Roman" w:eastAsia="Calibri" w:hAnsi="Times New Roman" w:cs="Times New Roman"/>
          <w:color w:val="000000" w:themeColor="text1"/>
          <w:sz w:val="24"/>
          <w:szCs w:val="24"/>
        </w:rPr>
        <w:t>, outside periods during which we conducted surveys.</w:t>
      </w:r>
    </w:p>
    <w:p w14:paraId="1F93DFC7" w14:textId="0F4C1CDF" w:rsidR="007413A6" w:rsidRDefault="00062339" w:rsidP="0050313E">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Because w</w:t>
      </w:r>
      <w:r w:rsidR="00043131">
        <w:rPr>
          <w:rFonts w:ascii="Times New Roman" w:eastAsia="Calibri" w:hAnsi="Times New Roman" w:cs="Times New Roman"/>
          <w:color w:val="000000" w:themeColor="text1"/>
          <w:sz w:val="24"/>
          <w:szCs w:val="24"/>
        </w:rPr>
        <w:t xml:space="preserve">e observed no difference in counts of individual </w:t>
      </w:r>
      <w:proofErr w:type="spellStart"/>
      <w:r w:rsidR="00043131">
        <w:rPr>
          <w:rFonts w:ascii="Times New Roman" w:eastAsia="Calibri" w:hAnsi="Times New Roman" w:cs="Times New Roman"/>
          <w:color w:val="000000" w:themeColor="text1"/>
          <w:sz w:val="24"/>
          <w:szCs w:val="24"/>
        </w:rPr>
        <w:t>marshbird</w:t>
      </w:r>
      <w:proofErr w:type="spellEnd"/>
      <w:r w:rsidR="00043131">
        <w:rPr>
          <w:rFonts w:ascii="Times New Roman" w:eastAsia="Calibri" w:hAnsi="Times New Roman" w:cs="Times New Roman"/>
          <w:color w:val="000000" w:themeColor="text1"/>
          <w:sz w:val="24"/>
          <w:szCs w:val="24"/>
        </w:rPr>
        <w:t xml:space="preserve"> species we monitored in the </w:t>
      </w:r>
      <w:r>
        <w:rPr>
          <w:rFonts w:ascii="Times New Roman" w:eastAsia="Calibri" w:hAnsi="Times New Roman" w:cs="Times New Roman"/>
          <w:color w:val="000000" w:themeColor="text1"/>
          <w:sz w:val="24"/>
          <w:szCs w:val="24"/>
        </w:rPr>
        <w:t>breeding season</w:t>
      </w:r>
      <w:r w:rsidR="00043131">
        <w:rPr>
          <w:rFonts w:ascii="Times New Roman" w:eastAsia="Calibri" w:hAnsi="Times New Roman" w:cs="Times New Roman"/>
          <w:color w:val="000000" w:themeColor="text1"/>
          <w:sz w:val="24"/>
          <w:szCs w:val="24"/>
        </w:rPr>
        <w:t xml:space="preserve"> prior to herbicide application between treatment (areas targeted for herbicide application) and control sites, </w:t>
      </w:r>
      <w:r>
        <w:rPr>
          <w:rFonts w:ascii="Times New Roman" w:eastAsia="Calibri" w:hAnsi="Times New Roman" w:cs="Times New Roman"/>
          <w:color w:val="000000" w:themeColor="text1"/>
          <w:sz w:val="24"/>
          <w:szCs w:val="24"/>
        </w:rPr>
        <w:t>it appears</w:t>
      </w:r>
      <w:r w:rsidR="00043131">
        <w:rPr>
          <w:rFonts w:ascii="Times New Roman" w:eastAsia="Calibri" w:hAnsi="Times New Roman" w:cs="Times New Roman"/>
          <w:color w:val="000000" w:themeColor="text1"/>
          <w:sz w:val="24"/>
          <w:szCs w:val="24"/>
        </w:rPr>
        <w:t xml:space="preserve"> that our control sites served as an appropriate reference to evaluate the </w:t>
      </w:r>
      <w:r>
        <w:rPr>
          <w:rFonts w:ascii="Times New Roman" w:eastAsia="Calibri" w:hAnsi="Times New Roman" w:cs="Times New Roman"/>
          <w:color w:val="000000" w:themeColor="text1"/>
          <w:sz w:val="24"/>
          <w:szCs w:val="24"/>
        </w:rPr>
        <w:t>treatment</w:t>
      </w:r>
      <w:r w:rsidR="00043131">
        <w:rPr>
          <w:rFonts w:ascii="Times New Roman" w:eastAsia="Calibri" w:hAnsi="Times New Roman" w:cs="Times New Roman"/>
          <w:color w:val="000000" w:themeColor="text1"/>
          <w:sz w:val="24"/>
          <w:szCs w:val="24"/>
        </w:rPr>
        <w:t>.</w:t>
      </w:r>
      <w:r w:rsidR="7BFFA4C7" w:rsidRPr="7BFFA4C7">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However, we note that f</w:t>
      </w:r>
      <w:r w:rsidR="00043131">
        <w:rPr>
          <w:rFonts w:ascii="Times New Roman" w:eastAsia="Calibri" w:hAnsi="Times New Roman" w:cs="Times New Roman"/>
          <w:color w:val="000000" w:themeColor="text1"/>
          <w:sz w:val="24"/>
          <w:szCs w:val="24"/>
        </w:rPr>
        <w:t xml:space="preserve">ollowing herbicide application </w:t>
      </w:r>
      <w:r w:rsidR="00124758">
        <w:rPr>
          <w:rFonts w:ascii="Times New Roman" w:eastAsia="Calibri" w:hAnsi="Times New Roman" w:cs="Times New Roman"/>
          <w:color w:val="000000" w:themeColor="text1"/>
          <w:sz w:val="24"/>
          <w:szCs w:val="24"/>
        </w:rPr>
        <w:t xml:space="preserve">(late summer and </w:t>
      </w:r>
      <w:r>
        <w:rPr>
          <w:rFonts w:ascii="Times New Roman" w:eastAsia="Calibri" w:hAnsi="Times New Roman" w:cs="Times New Roman"/>
          <w:color w:val="000000" w:themeColor="text1"/>
          <w:sz w:val="24"/>
          <w:szCs w:val="24"/>
        </w:rPr>
        <w:t>early autumn</w:t>
      </w:r>
      <w:r w:rsidR="00124758">
        <w:rPr>
          <w:rFonts w:ascii="Times New Roman" w:eastAsia="Calibri" w:hAnsi="Times New Roman" w:cs="Times New Roman"/>
          <w:color w:val="000000" w:themeColor="text1"/>
          <w:sz w:val="24"/>
          <w:szCs w:val="24"/>
        </w:rPr>
        <w:t xml:space="preserve"> 2015 in our study)</w:t>
      </w:r>
      <w:r w:rsidR="00043131">
        <w:rPr>
          <w:rFonts w:ascii="Times New Roman" w:eastAsia="Calibri" w:hAnsi="Times New Roman" w:cs="Times New Roman"/>
          <w:color w:val="000000" w:themeColor="text1"/>
          <w:sz w:val="24"/>
          <w:szCs w:val="24"/>
        </w:rPr>
        <w:t>,</w:t>
      </w:r>
      <w:r w:rsidR="7BFFA4C7" w:rsidRPr="7BFFA4C7">
        <w:rPr>
          <w:rFonts w:ascii="Times New Roman" w:eastAsia="Calibri" w:hAnsi="Times New Roman" w:cs="Times New Roman"/>
          <w:color w:val="000000" w:themeColor="text1"/>
          <w:sz w:val="24"/>
          <w:szCs w:val="24"/>
        </w:rPr>
        <w:t xml:space="preserve"> changes in vegetation resulting from herbicide application </w:t>
      </w:r>
      <w:r w:rsidR="00043131">
        <w:rPr>
          <w:rFonts w:ascii="Times New Roman" w:eastAsia="Calibri" w:hAnsi="Times New Roman" w:cs="Times New Roman"/>
          <w:color w:val="000000" w:themeColor="text1"/>
          <w:sz w:val="24"/>
          <w:szCs w:val="24"/>
        </w:rPr>
        <w:t xml:space="preserve">could </w:t>
      </w:r>
      <w:r w:rsidR="7BFFA4C7" w:rsidRPr="7BFFA4C7">
        <w:rPr>
          <w:rFonts w:ascii="Times New Roman" w:eastAsia="Calibri" w:hAnsi="Times New Roman" w:cs="Times New Roman"/>
          <w:color w:val="000000" w:themeColor="text1"/>
          <w:sz w:val="24"/>
          <w:szCs w:val="24"/>
        </w:rPr>
        <w:t xml:space="preserve">affect either the behavior of </w:t>
      </w:r>
      <w:proofErr w:type="spellStart"/>
      <w:r w:rsidR="7BFFA4C7" w:rsidRPr="7BFFA4C7">
        <w:rPr>
          <w:rFonts w:ascii="Times New Roman" w:eastAsia="Calibri" w:hAnsi="Times New Roman" w:cs="Times New Roman"/>
          <w:color w:val="000000" w:themeColor="text1"/>
          <w:sz w:val="24"/>
          <w:szCs w:val="24"/>
        </w:rPr>
        <w:t>marshbirds</w:t>
      </w:r>
      <w:proofErr w:type="spellEnd"/>
      <w:r w:rsidR="7BFFA4C7" w:rsidRPr="7BFFA4C7">
        <w:rPr>
          <w:rFonts w:ascii="Times New Roman" w:eastAsia="Calibri" w:hAnsi="Times New Roman" w:cs="Times New Roman"/>
          <w:color w:val="000000" w:themeColor="text1"/>
          <w:sz w:val="24"/>
          <w:szCs w:val="24"/>
        </w:rPr>
        <w:t xml:space="preserve"> that make them more detectable by observers or increase the ability of observers to detect </w:t>
      </w:r>
      <w:proofErr w:type="spellStart"/>
      <w:r w:rsidR="7BFFA4C7" w:rsidRPr="7BFFA4C7">
        <w:rPr>
          <w:rFonts w:ascii="Times New Roman" w:eastAsia="Calibri" w:hAnsi="Times New Roman" w:cs="Times New Roman"/>
          <w:color w:val="000000" w:themeColor="text1"/>
          <w:sz w:val="24"/>
          <w:szCs w:val="24"/>
        </w:rPr>
        <w:t>marshbirds</w:t>
      </w:r>
      <w:proofErr w:type="spellEnd"/>
      <w:r w:rsidR="7BFFA4C7" w:rsidRPr="7BFFA4C7">
        <w:rPr>
          <w:rFonts w:ascii="Times New Roman" w:eastAsia="Calibri" w:hAnsi="Times New Roman" w:cs="Times New Roman"/>
          <w:color w:val="000000" w:themeColor="text1"/>
          <w:sz w:val="24"/>
          <w:szCs w:val="24"/>
        </w:rPr>
        <w:t xml:space="preserve">, or both. </w:t>
      </w:r>
      <w:r>
        <w:rPr>
          <w:rFonts w:ascii="Times New Roman" w:eastAsia="Calibri" w:hAnsi="Times New Roman" w:cs="Times New Roman"/>
          <w:color w:val="000000" w:themeColor="text1"/>
          <w:sz w:val="24"/>
          <w:szCs w:val="24"/>
        </w:rPr>
        <w:t xml:space="preserve">We </w:t>
      </w:r>
      <w:r>
        <w:rPr>
          <w:rFonts w:ascii="Times New Roman" w:eastAsia="Calibri" w:hAnsi="Times New Roman" w:cs="Times New Roman"/>
          <w:color w:val="000000" w:themeColor="text1"/>
          <w:sz w:val="24"/>
          <w:szCs w:val="24"/>
        </w:rPr>
        <w:lastRenderedPageBreak/>
        <w:t xml:space="preserve">were unable to control for this potential effect on </w:t>
      </w:r>
      <w:proofErr w:type="spellStart"/>
      <w:r>
        <w:rPr>
          <w:rFonts w:ascii="Times New Roman" w:eastAsia="Calibri" w:hAnsi="Times New Roman" w:cs="Times New Roman"/>
          <w:color w:val="000000" w:themeColor="text1"/>
          <w:sz w:val="24"/>
          <w:szCs w:val="24"/>
        </w:rPr>
        <w:t>marshbird</w:t>
      </w:r>
      <w:proofErr w:type="spellEnd"/>
      <w:r>
        <w:rPr>
          <w:rFonts w:ascii="Times New Roman" w:eastAsia="Calibri" w:hAnsi="Times New Roman" w:cs="Times New Roman"/>
          <w:color w:val="000000" w:themeColor="text1"/>
          <w:sz w:val="24"/>
          <w:szCs w:val="24"/>
        </w:rPr>
        <w:t xml:space="preserve"> detection in our study design. </w:t>
      </w:r>
      <w:r w:rsidR="7BFFA4C7" w:rsidRPr="7BFFA4C7">
        <w:rPr>
          <w:rFonts w:ascii="Times New Roman" w:eastAsia="Calibri" w:hAnsi="Times New Roman" w:cs="Times New Roman"/>
          <w:color w:val="000000" w:themeColor="text1"/>
          <w:sz w:val="24"/>
          <w:szCs w:val="24"/>
        </w:rPr>
        <w:t xml:space="preserve">Following treatment, </w:t>
      </w:r>
      <w:proofErr w:type="spellStart"/>
      <w:r w:rsidR="007413A6">
        <w:rPr>
          <w:rFonts w:ascii="Times New Roman" w:eastAsia="Calibri" w:hAnsi="Times New Roman" w:cs="Times New Roman"/>
          <w:color w:val="000000" w:themeColor="text1"/>
          <w:sz w:val="24"/>
          <w:szCs w:val="24"/>
        </w:rPr>
        <w:t>marshbird</w:t>
      </w:r>
      <w:proofErr w:type="spellEnd"/>
      <w:r w:rsidR="007413A6">
        <w:rPr>
          <w:rFonts w:ascii="Times New Roman" w:eastAsia="Calibri" w:hAnsi="Times New Roman" w:cs="Times New Roman"/>
          <w:color w:val="000000" w:themeColor="text1"/>
          <w:sz w:val="24"/>
          <w:szCs w:val="24"/>
        </w:rPr>
        <w:t xml:space="preserve"> </w:t>
      </w:r>
      <w:r w:rsidR="00960FB0">
        <w:rPr>
          <w:rFonts w:ascii="Times New Roman" w:eastAsia="Calibri" w:hAnsi="Times New Roman" w:cs="Times New Roman"/>
          <w:color w:val="000000" w:themeColor="text1"/>
          <w:sz w:val="24"/>
          <w:szCs w:val="24"/>
        </w:rPr>
        <w:t>counts</w:t>
      </w:r>
      <w:r w:rsidR="00960FB0"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at treatment sites relative to control sites</w:t>
      </w:r>
      <w:r w:rsidR="007413A6">
        <w:rPr>
          <w:rFonts w:ascii="Times New Roman" w:eastAsia="Calibri" w:hAnsi="Times New Roman" w:cs="Times New Roman"/>
          <w:color w:val="000000" w:themeColor="text1"/>
          <w:sz w:val="24"/>
          <w:szCs w:val="24"/>
        </w:rPr>
        <w:t xml:space="preserve"> decreased slightly the following spring</w:t>
      </w:r>
      <w:r w:rsidR="7BFFA4C7" w:rsidRPr="7BFFA4C7">
        <w:rPr>
          <w:rFonts w:ascii="Times New Roman" w:eastAsia="Calibri" w:hAnsi="Times New Roman" w:cs="Times New Roman"/>
          <w:color w:val="000000" w:themeColor="text1"/>
          <w:sz w:val="24"/>
          <w:szCs w:val="24"/>
        </w:rPr>
        <w:t xml:space="preserve">, </w:t>
      </w:r>
      <w:r w:rsidR="007413A6">
        <w:rPr>
          <w:rFonts w:ascii="Times New Roman" w:eastAsia="Calibri" w:hAnsi="Times New Roman" w:cs="Times New Roman"/>
          <w:color w:val="000000" w:themeColor="text1"/>
          <w:sz w:val="24"/>
          <w:szCs w:val="24"/>
        </w:rPr>
        <w:t>but 3 springs following herbici</w:t>
      </w:r>
      <w:r w:rsidR="009B40D9">
        <w:rPr>
          <w:rFonts w:ascii="Times New Roman" w:eastAsia="Calibri" w:hAnsi="Times New Roman" w:cs="Times New Roman"/>
          <w:color w:val="000000" w:themeColor="text1"/>
          <w:sz w:val="24"/>
          <w:szCs w:val="24"/>
        </w:rPr>
        <w:t>de application, counts of soras and</w:t>
      </w:r>
      <w:r w:rsidR="007413A6">
        <w:rPr>
          <w:rFonts w:ascii="Times New Roman" w:eastAsia="Calibri" w:hAnsi="Times New Roman" w:cs="Times New Roman"/>
          <w:color w:val="000000" w:themeColor="text1"/>
          <w:sz w:val="24"/>
          <w:szCs w:val="24"/>
        </w:rPr>
        <w:t xml:space="preserve"> Virginia rails increased, </w:t>
      </w:r>
      <w:r w:rsidR="7BFFA4C7" w:rsidRPr="7BFFA4C7">
        <w:rPr>
          <w:rFonts w:ascii="Times New Roman" w:eastAsia="Calibri" w:hAnsi="Times New Roman" w:cs="Times New Roman"/>
          <w:color w:val="000000" w:themeColor="text1"/>
          <w:sz w:val="24"/>
          <w:szCs w:val="24"/>
        </w:rPr>
        <w:t xml:space="preserve">indicating that herbicide application </w:t>
      </w:r>
      <w:r w:rsidR="007413A6">
        <w:rPr>
          <w:rFonts w:ascii="Times New Roman" w:eastAsia="Calibri" w:hAnsi="Times New Roman" w:cs="Times New Roman"/>
          <w:color w:val="000000" w:themeColor="text1"/>
          <w:sz w:val="24"/>
          <w:szCs w:val="24"/>
        </w:rPr>
        <w:t xml:space="preserve">likely </w:t>
      </w:r>
      <w:r w:rsidR="7BFFA4C7" w:rsidRPr="7BFFA4C7">
        <w:rPr>
          <w:rFonts w:ascii="Times New Roman" w:eastAsia="Calibri" w:hAnsi="Times New Roman" w:cs="Times New Roman"/>
          <w:color w:val="000000" w:themeColor="text1"/>
          <w:sz w:val="24"/>
          <w:szCs w:val="24"/>
        </w:rPr>
        <w:t xml:space="preserve">increased habitat quality at treatment sites for most </w:t>
      </w:r>
      <w:r w:rsidR="007413A6">
        <w:rPr>
          <w:rFonts w:ascii="Times New Roman" w:eastAsia="Calibri" w:hAnsi="Times New Roman" w:cs="Times New Roman"/>
          <w:color w:val="000000" w:themeColor="text1"/>
          <w:sz w:val="24"/>
          <w:szCs w:val="24"/>
        </w:rPr>
        <w:t xml:space="preserve">or </w:t>
      </w:r>
      <w:proofErr w:type="gramStart"/>
      <w:r w:rsidR="007413A6">
        <w:rPr>
          <w:rFonts w:ascii="Times New Roman" w:eastAsia="Calibri" w:hAnsi="Times New Roman" w:cs="Times New Roman"/>
          <w:color w:val="000000" w:themeColor="text1"/>
          <w:sz w:val="24"/>
          <w:szCs w:val="24"/>
        </w:rPr>
        <w:t>all of</w:t>
      </w:r>
      <w:proofErr w:type="gramEnd"/>
      <w:r w:rsidR="007413A6">
        <w:rPr>
          <w:rFonts w:ascii="Times New Roman" w:eastAsia="Calibri" w:hAnsi="Times New Roman" w:cs="Times New Roman"/>
          <w:color w:val="000000" w:themeColor="text1"/>
          <w:sz w:val="24"/>
          <w:szCs w:val="24"/>
        </w:rPr>
        <w:t xml:space="preserve"> the</w:t>
      </w:r>
      <w:r w:rsidR="7BFFA4C7" w:rsidRPr="7BFFA4C7">
        <w:rPr>
          <w:rFonts w:ascii="Times New Roman" w:eastAsia="Calibri" w:hAnsi="Times New Roman" w:cs="Times New Roman"/>
          <w:color w:val="000000" w:themeColor="text1"/>
          <w:sz w:val="24"/>
          <w:szCs w:val="24"/>
        </w:rPr>
        <w:t xml:space="preserve"> </w:t>
      </w:r>
      <w:proofErr w:type="spellStart"/>
      <w:r w:rsidR="7BFFA4C7" w:rsidRPr="7BFFA4C7">
        <w:rPr>
          <w:rFonts w:ascii="Times New Roman" w:eastAsia="Calibri" w:hAnsi="Times New Roman" w:cs="Times New Roman"/>
          <w:color w:val="000000" w:themeColor="text1"/>
          <w:sz w:val="24"/>
          <w:szCs w:val="24"/>
        </w:rPr>
        <w:t>marshbird</w:t>
      </w:r>
      <w:proofErr w:type="spellEnd"/>
      <w:r w:rsidR="7BFFA4C7" w:rsidRPr="7BFFA4C7">
        <w:rPr>
          <w:rFonts w:ascii="Times New Roman" w:eastAsia="Calibri" w:hAnsi="Times New Roman" w:cs="Times New Roman"/>
          <w:color w:val="000000" w:themeColor="text1"/>
          <w:sz w:val="24"/>
          <w:szCs w:val="24"/>
        </w:rPr>
        <w:t xml:space="preserve"> species</w:t>
      </w:r>
      <w:r w:rsidR="007413A6">
        <w:rPr>
          <w:rFonts w:ascii="Times New Roman" w:eastAsia="Calibri" w:hAnsi="Times New Roman" w:cs="Times New Roman"/>
          <w:color w:val="000000" w:themeColor="text1"/>
          <w:sz w:val="24"/>
          <w:szCs w:val="24"/>
        </w:rPr>
        <w:t xml:space="preserve"> we monitored</w:t>
      </w:r>
      <w:r w:rsidR="7BFFA4C7" w:rsidRPr="7BFFA4C7">
        <w:rPr>
          <w:rFonts w:ascii="Times New Roman" w:eastAsia="Calibri" w:hAnsi="Times New Roman" w:cs="Times New Roman"/>
          <w:color w:val="000000" w:themeColor="text1"/>
          <w:sz w:val="24"/>
          <w:szCs w:val="24"/>
        </w:rPr>
        <w:t xml:space="preserve">. </w:t>
      </w:r>
    </w:p>
    <w:p w14:paraId="6BD6C922" w14:textId="5E893376" w:rsidR="0050313E" w:rsidRPr="0050313E" w:rsidRDefault="00124758" w:rsidP="0050313E">
      <w:pPr>
        <w:spacing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themeColor="text1"/>
          <w:sz w:val="24"/>
          <w:szCs w:val="24"/>
        </w:rPr>
        <w:t xml:space="preserve">Our study design did not allow us to elucidate the mechanism(s) that resulted in increased </w:t>
      </w:r>
      <w:proofErr w:type="spellStart"/>
      <w:r>
        <w:rPr>
          <w:rFonts w:ascii="Times New Roman" w:eastAsia="Calibri" w:hAnsi="Times New Roman" w:cs="Times New Roman"/>
          <w:color w:val="000000" w:themeColor="text1"/>
          <w:sz w:val="24"/>
          <w:szCs w:val="24"/>
        </w:rPr>
        <w:t>mar</w:t>
      </w:r>
      <w:r w:rsidR="00627ABB">
        <w:rPr>
          <w:rFonts w:ascii="Times New Roman" w:eastAsia="Calibri" w:hAnsi="Times New Roman" w:cs="Times New Roman"/>
          <w:color w:val="000000" w:themeColor="text1"/>
          <w:sz w:val="24"/>
          <w:szCs w:val="24"/>
        </w:rPr>
        <w:t>shbird</w:t>
      </w:r>
      <w:proofErr w:type="spellEnd"/>
      <w:r w:rsidR="00627ABB">
        <w:rPr>
          <w:rFonts w:ascii="Times New Roman" w:eastAsia="Calibri" w:hAnsi="Times New Roman" w:cs="Times New Roman"/>
          <w:color w:val="000000" w:themeColor="text1"/>
          <w:sz w:val="24"/>
          <w:szCs w:val="24"/>
        </w:rPr>
        <w:t xml:space="preserve"> counts</w:t>
      </w:r>
      <w:r w:rsidR="007F15B9">
        <w:rPr>
          <w:rFonts w:ascii="Times New Roman" w:eastAsia="Calibri" w:hAnsi="Times New Roman" w:cs="Times New Roman"/>
          <w:color w:val="000000" w:themeColor="text1"/>
          <w:sz w:val="24"/>
          <w:szCs w:val="24"/>
        </w:rPr>
        <w:t xml:space="preserve">. </w:t>
      </w:r>
      <w:r w:rsidR="007413A6">
        <w:rPr>
          <w:rFonts w:ascii="Times New Roman" w:eastAsia="Calibri" w:hAnsi="Times New Roman" w:cs="Times New Roman"/>
          <w:color w:val="000000" w:themeColor="text1"/>
          <w:sz w:val="24"/>
          <w:szCs w:val="24"/>
        </w:rPr>
        <w:t xml:space="preserve">Although monitoring vegetation was not a component of our study, </w:t>
      </w:r>
      <w:r>
        <w:rPr>
          <w:rFonts w:ascii="Times New Roman" w:eastAsia="Calibri" w:hAnsi="Times New Roman" w:cs="Times New Roman"/>
          <w:color w:val="000000" w:themeColor="text1"/>
          <w:sz w:val="24"/>
          <w:szCs w:val="24"/>
        </w:rPr>
        <w:t xml:space="preserve">we posit that </w:t>
      </w:r>
      <w:r w:rsidR="007413A6">
        <w:rPr>
          <w:rFonts w:ascii="Times New Roman" w:eastAsia="Calibri" w:hAnsi="Times New Roman" w:cs="Times New Roman"/>
          <w:color w:val="000000" w:themeColor="text1"/>
          <w:sz w:val="24"/>
          <w:szCs w:val="24"/>
        </w:rPr>
        <w:t>t</w:t>
      </w:r>
      <w:r w:rsidR="7BFFA4C7" w:rsidRPr="7BFFA4C7">
        <w:rPr>
          <w:rFonts w:ascii="Times New Roman" w:eastAsia="Calibri" w:hAnsi="Times New Roman" w:cs="Times New Roman"/>
          <w:color w:val="000000" w:themeColor="text1"/>
          <w:sz w:val="24"/>
          <w:szCs w:val="24"/>
        </w:rPr>
        <w:t xml:space="preserve">he timing of </w:t>
      </w:r>
      <w:r w:rsidR="00C00C56">
        <w:rPr>
          <w:rFonts w:ascii="Times New Roman" w:eastAsia="Calibri" w:hAnsi="Times New Roman" w:cs="Times New Roman"/>
          <w:color w:val="000000" w:themeColor="text1"/>
          <w:sz w:val="24"/>
          <w:szCs w:val="24"/>
        </w:rPr>
        <w:t xml:space="preserve">the </w:t>
      </w:r>
      <w:proofErr w:type="spellStart"/>
      <w:r w:rsidR="00C00C56">
        <w:rPr>
          <w:rFonts w:ascii="Times New Roman" w:eastAsia="Calibri" w:hAnsi="Times New Roman" w:cs="Times New Roman"/>
          <w:color w:val="000000" w:themeColor="text1"/>
          <w:sz w:val="24"/>
          <w:szCs w:val="24"/>
        </w:rPr>
        <w:t>marshbird</w:t>
      </w:r>
      <w:proofErr w:type="spellEnd"/>
      <w:r w:rsidR="00C00C56" w:rsidRPr="7BFFA4C7">
        <w:rPr>
          <w:rFonts w:ascii="Times New Roman" w:eastAsia="Calibri" w:hAnsi="Times New Roman" w:cs="Times New Roman"/>
          <w:color w:val="000000" w:themeColor="text1"/>
          <w:sz w:val="24"/>
          <w:szCs w:val="24"/>
        </w:rPr>
        <w:t xml:space="preserve"> </w:t>
      </w:r>
      <w:r w:rsidR="7BFFA4C7" w:rsidRPr="7BFFA4C7">
        <w:rPr>
          <w:rFonts w:ascii="Times New Roman" w:eastAsia="Calibri" w:hAnsi="Times New Roman" w:cs="Times New Roman"/>
          <w:color w:val="000000" w:themeColor="text1"/>
          <w:sz w:val="24"/>
          <w:szCs w:val="24"/>
        </w:rPr>
        <w:t xml:space="preserve">response </w:t>
      </w:r>
      <w:r w:rsidR="00C00C56">
        <w:rPr>
          <w:rFonts w:ascii="Times New Roman" w:eastAsia="Calibri" w:hAnsi="Times New Roman" w:cs="Times New Roman"/>
          <w:color w:val="000000" w:themeColor="text1"/>
          <w:sz w:val="24"/>
          <w:szCs w:val="24"/>
        </w:rPr>
        <w:t>we observed</w:t>
      </w:r>
      <w:r w:rsidR="7BFFA4C7" w:rsidRPr="7BFFA4C7">
        <w:rPr>
          <w:rFonts w:ascii="Times New Roman" w:eastAsia="Calibri" w:hAnsi="Times New Roman" w:cs="Times New Roman"/>
          <w:color w:val="000000" w:themeColor="text1"/>
          <w:sz w:val="24"/>
          <w:szCs w:val="24"/>
        </w:rPr>
        <w:t xml:space="preserve"> likely reflects the timing </w:t>
      </w:r>
      <w:r w:rsidR="007413A6">
        <w:rPr>
          <w:rFonts w:ascii="Times New Roman" w:eastAsia="Calibri" w:hAnsi="Times New Roman" w:cs="Times New Roman"/>
          <w:color w:val="000000" w:themeColor="text1"/>
          <w:sz w:val="24"/>
          <w:szCs w:val="24"/>
        </w:rPr>
        <w:t xml:space="preserve">and nature </w:t>
      </w:r>
      <w:r w:rsidR="7BFFA4C7" w:rsidRPr="7BFFA4C7">
        <w:rPr>
          <w:rFonts w:ascii="Times New Roman" w:eastAsia="Calibri" w:hAnsi="Times New Roman" w:cs="Times New Roman"/>
          <w:color w:val="000000" w:themeColor="text1"/>
          <w:sz w:val="24"/>
          <w:szCs w:val="24"/>
        </w:rPr>
        <w:t>of the response of cattail to herbicide application. Generally, immediately after herbicide application (</w:t>
      </w:r>
      <w:r w:rsidR="00315F62">
        <w:rPr>
          <w:rFonts w:ascii="Times New Roman" w:eastAsia="Calibri" w:hAnsi="Times New Roman" w:cs="Times New Roman"/>
          <w:color w:val="000000" w:themeColor="text1"/>
          <w:sz w:val="24"/>
          <w:szCs w:val="24"/>
        </w:rPr>
        <w:t xml:space="preserve">late summer and early </w:t>
      </w:r>
      <w:r w:rsidR="7BFFA4C7" w:rsidRPr="7BFFA4C7">
        <w:rPr>
          <w:rFonts w:ascii="Times New Roman" w:eastAsia="Calibri" w:hAnsi="Times New Roman" w:cs="Times New Roman"/>
          <w:color w:val="000000" w:themeColor="text1"/>
          <w:sz w:val="24"/>
          <w:szCs w:val="24"/>
        </w:rPr>
        <w:t>fall 2015 in our study), above-water-level portions of plants that experience direct contact with herbicide begin to die, and herbicide gets translocated into roots and rhizomes of floating mats. The first spring after herbicide application</w:t>
      </w:r>
      <w:r w:rsidR="007413A6">
        <w:rPr>
          <w:rFonts w:ascii="Times New Roman" w:eastAsia="Calibri" w:hAnsi="Times New Roman" w:cs="Times New Roman"/>
          <w:color w:val="000000" w:themeColor="text1"/>
          <w:sz w:val="24"/>
          <w:szCs w:val="24"/>
        </w:rPr>
        <w:t xml:space="preserve"> and during the period when </w:t>
      </w:r>
      <w:proofErr w:type="spellStart"/>
      <w:r w:rsidR="007413A6">
        <w:rPr>
          <w:rFonts w:ascii="Times New Roman" w:eastAsia="Calibri" w:hAnsi="Times New Roman" w:cs="Times New Roman"/>
          <w:color w:val="000000" w:themeColor="text1"/>
          <w:sz w:val="24"/>
          <w:szCs w:val="24"/>
        </w:rPr>
        <w:t>marshbirds</w:t>
      </w:r>
      <w:proofErr w:type="spellEnd"/>
      <w:r w:rsidR="007413A6">
        <w:rPr>
          <w:rFonts w:ascii="Times New Roman" w:eastAsia="Calibri" w:hAnsi="Times New Roman" w:cs="Times New Roman"/>
          <w:color w:val="000000" w:themeColor="text1"/>
          <w:sz w:val="24"/>
          <w:szCs w:val="24"/>
        </w:rPr>
        <w:t xml:space="preserve"> return to breeding locations</w:t>
      </w:r>
      <w:r w:rsidR="00C00C56">
        <w:rPr>
          <w:rFonts w:ascii="Times New Roman" w:eastAsia="Calibri" w:hAnsi="Times New Roman" w:cs="Times New Roman"/>
          <w:color w:val="000000" w:themeColor="text1"/>
          <w:sz w:val="24"/>
          <w:szCs w:val="24"/>
        </w:rPr>
        <w:t xml:space="preserve"> in the PPR</w:t>
      </w:r>
      <w:r w:rsidR="7BFFA4C7" w:rsidRPr="7BFFA4C7">
        <w:rPr>
          <w:rFonts w:ascii="Times New Roman" w:eastAsia="Calibri" w:hAnsi="Times New Roman" w:cs="Times New Roman"/>
          <w:color w:val="000000" w:themeColor="text1"/>
          <w:sz w:val="24"/>
          <w:szCs w:val="24"/>
        </w:rPr>
        <w:t xml:space="preserve">, vegetation structure and condition appear similar at both treatment and control sites—large swaths of dead residual vegetation </w:t>
      </w:r>
      <w:r w:rsidR="007413A6">
        <w:rPr>
          <w:rFonts w:ascii="Times New Roman" w:eastAsia="Calibri" w:hAnsi="Times New Roman" w:cs="Times New Roman"/>
          <w:color w:val="000000" w:themeColor="text1"/>
          <w:sz w:val="24"/>
          <w:szCs w:val="24"/>
        </w:rPr>
        <w:t xml:space="preserve">(either from plant senescence or the effects of herbicide) </w:t>
      </w:r>
      <w:r w:rsidR="7BFFA4C7" w:rsidRPr="7BFFA4C7">
        <w:rPr>
          <w:rFonts w:ascii="Times New Roman" w:eastAsia="Calibri" w:hAnsi="Times New Roman" w:cs="Times New Roman"/>
          <w:color w:val="000000" w:themeColor="text1"/>
          <w:sz w:val="24"/>
          <w:szCs w:val="24"/>
        </w:rPr>
        <w:t xml:space="preserve">from the previous growing season. </w:t>
      </w:r>
      <w:r w:rsidR="007413A6">
        <w:rPr>
          <w:rFonts w:ascii="Times New Roman" w:eastAsia="Calibri" w:hAnsi="Times New Roman" w:cs="Times New Roman"/>
          <w:color w:val="000000" w:themeColor="text1"/>
          <w:sz w:val="24"/>
          <w:szCs w:val="24"/>
        </w:rPr>
        <w:t>Later in the spring</w:t>
      </w:r>
      <w:r w:rsidR="7BFFA4C7" w:rsidRPr="7BFFA4C7">
        <w:rPr>
          <w:rFonts w:ascii="Times New Roman" w:eastAsia="Calibri" w:hAnsi="Times New Roman" w:cs="Times New Roman"/>
          <w:color w:val="000000" w:themeColor="text1"/>
          <w:sz w:val="24"/>
          <w:szCs w:val="24"/>
        </w:rPr>
        <w:t>, at the emergence of new growth, areas treated with herbicide have diminished green vegetation density</w:t>
      </w:r>
      <w:r w:rsidR="007413A6">
        <w:rPr>
          <w:rFonts w:ascii="Times New Roman" w:eastAsia="Calibri" w:hAnsi="Times New Roman" w:cs="Times New Roman"/>
          <w:color w:val="000000" w:themeColor="text1"/>
          <w:sz w:val="24"/>
          <w:szCs w:val="24"/>
        </w:rPr>
        <w:t xml:space="preserve"> and over time</w:t>
      </w:r>
      <w:r w:rsidR="7BFFA4C7" w:rsidRPr="7BFFA4C7">
        <w:rPr>
          <w:rFonts w:ascii="Times New Roman" w:eastAsia="Calibri" w:hAnsi="Times New Roman" w:cs="Times New Roman"/>
          <w:color w:val="000000" w:themeColor="text1"/>
          <w:sz w:val="24"/>
          <w:szCs w:val="24"/>
        </w:rPr>
        <w:t>, residual vegetation decays and floating mats begin to disintegrate through wave and wind action (</w:t>
      </w:r>
      <w:proofErr w:type="spellStart"/>
      <w:r w:rsidR="7BFFA4C7" w:rsidRPr="7BFFA4C7">
        <w:rPr>
          <w:rFonts w:ascii="Times New Roman" w:eastAsia="Calibri" w:hAnsi="Times New Roman" w:cs="Times New Roman"/>
          <w:color w:val="000000" w:themeColor="text1"/>
          <w:sz w:val="24"/>
          <w:szCs w:val="24"/>
        </w:rPr>
        <w:t>Sojda</w:t>
      </w:r>
      <w:proofErr w:type="spellEnd"/>
      <w:r w:rsidR="7BFFA4C7" w:rsidRPr="7BFFA4C7">
        <w:rPr>
          <w:rFonts w:ascii="Times New Roman" w:eastAsia="Calibri" w:hAnsi="Times New Roman" w:cs="Times New Roman"/>
          <w:color w:val="000000" w:themeColor="text1"/>
          <w:sz w:val="24"/>
          <w:szCs w:val="24"/>
        </w:rPr>
        <w:t xml:space="preserve"> and Solberg 1993, Linz et al. 1994). The second season after treatment, at areas treated with herbicide, vegetation differs both from the first year following treatment and from control sites—live cattail is less vigorous and decay of residual </w:t>
      </w:r>
      <w:r w:rsidR="007413A6">
        <w:rPr>
          <w:rFonts w:ascii="Times New Roman" w:eastAsia="Calibri" w:hAnsi="Times New Roman" w:cs="Times New Roman"/>
          <w:color w:val="000000" w:themeColor="text1"/>
          <w:sz w:val="24"/>
          <w:szCs w:val="24"/>
        </w:rPr>
        <w:t>vegetation from the</w:t>
      </w:r>
      <w:r w:rsidR="7BFFA4C7" w:rsidRPr="7BFFA4C7">
        <w:rPr>
          <w:rFonts w:ascii="Times New Roman" w:eastAsia="Calibri" w:hAnsi="Times New Roman" w:cs="Times New Roman"/>
          <w:color w:val="000000" w:themeColor="text1"/>
          <w:sz w:val="24"/>
          <w:szCs w:val="24"/>
        </w:rPr>
        <w:t xml:space="preserve"> previous years’ growth results in vegetation with less structural complexity. The weight of snow and freezing during winter causes cattail mats to disintegrate </w:t>
      </w:r>
      <w:r w:rsidR="7BFFA4C7" w:rsidRPr="7BFFA4C7">
        <w:rPr>
          <w:rFonts w:ascii="Times New Roman" w:eastAsia="Calibri" w:hAnsi="Times New Roman" w:cs="Times New Roman"/>
          <w:color w:val="000000" w:themeColor="text1"/>
          <w:sz w:val="24"/>
          <w:szCs w:val="24"/>
        </w:rPr>
        <w:lastRenderedPageBreak/>
        <w:t>and sink, creating more edges and interspersion of open water, resulting in higher structural heterogeneity</w:t>
      </w:r>
      <w:r w:rsidR="007413A6">
        <w:rPr>
          <w:rFonts w:ascii="Times New Roman" w:eastAsia="Calibri" w:hAnsi="Times New Roman" w:cs="Times New Roman"/>
          <w:color w:val="000000" w:themeColor="text1"/>
          <w:sz w:val="24"/>
          <w:szCs w:val="24"/>
        </w:rPr>
        <w:t xml:space="preserve"> and</w:t>
      </w:r>
      <w:r w:rsidR="7BFFA4C7" w:rsidRPr="7BFFA4C7">
        <w:rPr>
          <w:rFonts w:ascii="Times New Roman" w:eastAsia="Calibri" w:hAnsi="Times New Roman" w:cs="Times New Roman"/>
          <w:color w:val="000000" w:themeColor="text1"/>
          <w:sz w:val="24"/>
          <w:szCs w:val="24"/>
        </w:rPr>
        <w:t xml:space="preserve"> higher plant species diversity (</w:t>
      </w:r>
      <w:proofErr w:type="spellStart"/>
      <w:r w:rsidR="7BFFA4C7" w:rsidRPr="7BFFA4C7">
        <w:rPr>
          <w:rFonts w:ascii="Times New Roman" w:eastAsia="Calibri" w:hAnsi="Times New Roman" w:cs="Times New Roman"/>
          <w:color w:val="000000" w:themeColor="text1"/>
          <w:sz w:val="24"/>
          <w:szCs w:val="24"/>
        </w:rPr>
        <w:t>Lishawa</w:t>
      </w:r>
      <w:proofErr w:type="spellEnd"/>
      <w:r w:rsidR="7BFFA4C7" w:rsidRPr="7BFFA4C7">
        <w:rPr>
          <w:rFonts w:ascii="Times New Roman" w:eastAsia="Calibri" w:hAnsi="Times New Roman" w:cs="Times New Roman"/>
          <w:color w:val="000000" w:themeColor="text1"/>
          <w:sz w:val="24"/>
          <w:szCs w:val="24"/>
        </w:rPr>
        <w:t xml:space="preserve"> et al. 2015). </w:t>
      </w:r>
    </w:p>
    <w:p w14:paraId="59311D95" w14:textId="4AEFEDF8" w:rsidR="00176460" w:rsidRDefault="7BFFA4C7" w:rsidP="127FC9A4">
      <w:pPr>
        <w:spacing w:line="480" w:lineRule="auto"/>
        <w:ind w:firstLine="720"/>
        <w:rPr>
          <w:rFonts w:ascii="Times New Roman" w:eastAsia="Calibri" w:hAnsi="Times New Roman" w:cs="Times New Roman"/>
          <w:color w:val="000000" w:themeColor="text1"/>
          <w:sz w:val="24"/>
          <w:szCs w:val="24"/>
        </w:rPr>
      </w:pPr>
      <w:r w:rsidRPr="7BFFA4C7">
        <w:rPr>
          <w:rFonts w:ascii="Times New Roman" w:eastAsia="Calibri" w:hAnsi="Times New Roman" w:cs="Times New Roman"/>
          <w:color w:val="000000" w:themeColor="text1"/>
          <w:sz w:val="24"/>
          <w:szCs w:val="24"/>
        </w:rPr>
        <w:t xml:space="preserve">Our results suggest that </w:t>
      </w:r>
      <w:r w:rsidR="00F540B7">
        <w:rPr>
          <w:rFonts w:ascii="Times New Roman" w:eastAsia="Calibri" w:hAnsi="Times New Roman" w:cs="Times New Roman"/>
          <w:color w:val="000000" w:themeColor="text1"/>
          <w:sz w:val="24"/>
          <w:szCs w:val="24"/>
        </w:rPr>
        <w:t xml:space="preserve">breeding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w:t>
      </w:r>
      <w:r w:rsidR="00960FB0">
        <w:rPr>
          <w:rFonts w:ascii="Times New Roman" w:eastAsia="Calibri" w:hAnsi="Times New Roman" w:cs="Times New Roman"/>
          <w:color w:val="000000" w:themeColor="text1"/>
          <w:sz w:val="24"/>
          <w:szCs w:val="24"/>
        </w:rPr>
        <w:t>counts</w:t>
      </w:r>
      <w:r w:rsidR="00960FB0"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increase</w:t>
      </w:r>
      <w:r w:rsidR="00AB11EF">
        <w:rPr>
          <w:rFonts w:ascii="Times New Roman" w:eastAsia="Calibri" w:hAnsi="Times New Roman" w:cs="Times New Roman"/>
          <w:color w:val="000000" w:themeColor="text1"/>
          <w:sz w:val="24"/>
          <w:szCs w:val="24"/>
        </w:rPr>
        <w:t>d</w:t>
      </w:r>
      <w:r w:rsidRPr="7BFFA4C7">
        <w:rPr>
          <w:rFonts w:ascii="Times New Roman" w:eastAsia="Calibri" w:hAnsi="Times New Roman" w:cs="Times New Roman"/>
          <w:color w:val="000000" w:themeColor="text1"/>
          <w:sz w:val="24"/>
          <w:szCs w:val="24"/>
        </w:rPr>
        <w:t xml:space="preserve"> in response to control of cattail in impounded PPR wetlands</w:t>
      </w:r>
      <w:r w:rsidR="002B4978">
        <w:rPr>
          <w:rFonts w:ascii="Times New Roman" w:eastAsia="Calibri" w:hAnsi="Times New Roman" w:cs="Times New Roman"/>
          <w:color w:val="000000" w:themeColor="text1"/>
          <w:sz w:val="24"/>
          <w:szCs w:val="24"/>
        </w:rPr>
        <w:t xml:space="preserve">, </w:t>
      </w:r>
      <w:proofErr w:type="gramStart"/>
      <w:r w:rsidR="002B4978">
        <w:rPr>
          <w:rFonts w:ascii="Times New Roman" w:eastAsia="Calibri" w:hAnsi="Times New Roman" w:cs="Times New Roman"/>
          <w:color w:val="000000" w:themeColor="text1"/>
          <w:sz w:val="24"/>
          <w:szCs w:val="24"/>
        </w:rPr>
        <w:t>similar to</w:t>
      </w:r>
      <w:proofErr w:type="gramEnd"/>
      <w:r w:rsidR="002B4978">
        <w:rPr>
          <w:rFonts w:ascii="Times New Roman" w:eastAsia="Calibri" w:hAnsi="Times New Roman" w:cs="Times New Roman"/>
          <w:color w:val="000000" w:themeColor="text1"/>
          <w:sz w:val="24"/>
          <w:szCs w:val="24"/>
        </w:rPr>
        <w:t xml:space="preserve"> increases in black tern abundance following chemical control of cattails reported by Linz et al. (1994) and Linz and </w:t>
      </w:r>
      <w:proofErr w:type="spellStart"/>
      <w:r w:rsidR="002B4978">
        <w:rPr>
          <w:rFonts w:ascii="Times New Roman" w:eastAsia="Calibri" w:hAnsi="Times New Roman" w:cs="Times New Roman"/>
          <w:color w:val="000000" w:themeColor="text1"/>
          <w:sz w:val="24"/>
          <w:szCs w:val="24"/>
        </w:rPr>
        <w:t>Glixt</w:t>
      </w:r>
      <w:proofErr w:type="spellEnd"/>
      <w:r w:rsidR="002B4978">
        <w:rPr>
          <w:rFonts w:ascii="Times New Roman" w:eastAsia="Calibri" w:hAnsi="Times New Roman" w:cs="Times New Roman"/>
          <w:color w:val="000000" w:themeColor="text1"/>
          <w:sz w:val="24"/>
          <w:szCs w:val="24"/>
        </w:rPr>
        <w:t xml:space="preserve"> (1997)</w:t>
      </w:r>
      <w:r w:rsidRPr="7BFFA4C7">
        <w:rPr>
          <w:rFonts w:ascii="Times New Roman" w:eastAsia="Calibri" w:hAnsi="Times New Roman" w:cs="Times New Roman"/>
          <w:color w:val="000000" w:themeColor="text1"/>
          <w:sz w:val="24"/>
          <w:szCs w:val="24"/>
        </w:rPr>
        <w:t xml:space="preserve">. The immediate cause of this response </w:t>
      </w:r>
      <w:r w:rsidR="00C00C56">
        <w:rPr>
          <w:rFonts w:ascii="Times New Roman" w:eastAsia="Calibri" w:hAnsi="Times New Roman" w:cs="Times New Roman"/>
          <w:color w:val="000000" w:themeColor="text1"/>
          <w:sz w:val="24"/>
          <w:szCs w:val="24"/>
        </w:rPr>
        <w:t>was</w:t>
      </w:r>
      <w:r w:rsidR="00AB11EF">
        <w:rPr>
          <w:rFonts w:ascii="Times New Roman" w:eastAsia="Calibri" w:hAnsi="Times New Roman" w:cs="Times New Roman"/>
          <w:color w:val="000000" w:themeColor="text1"/>
          <w:sz w:val="24"/>
          <w:szCs w:val="24"/>
        </w:rPr>
        <w:t xml:space="preserve"> likely</w:t>
      </w:r>
      <w:r w:rsidRPr="7BFFA4C7">
        <w:rPr>
          <w:rFonts w:ascii="Times New Roman" w:eastAsia="Calibri" w:hAnsi="Times New Roman" w:cs="Times New Roman"/>
          <w:color w:val="000000" w:themeColor="text1"/>
          <w:sz w:val="24"/>
          <w:szCs w:val="24"/>
        </w:rPr>
        <w:t xml:space="preserve"> change in vegetation structure that increase</w:t>
      </w:r>
      <w:r w:rsidR="00C00C56">
        <w:rPr>
          <w:rFonts w:ascii="Times New Roman" w:eastAsia="Calibri" w:hAnsi="Times New Roman" w:cs="Times New Roman"/>
          <w:color w:val="000000" w:themeColor="text1"/>
          <w:sz w:val="24"/>
          <w:szCs w:val="24"/>
        </w:rPr>
        <w:t>d</w:t>
      </w:r>
      <w:r w:rsidRPr="7BFFA4C7">
        <w:rPr>
          <w:rFonts w:ascii="Times New Roman" w:eastAsia="Calibri" w:hAnsi="Times New Roman" w:cs="Times New Roman"/>
          <w:color w:val="000000" w:themeColor="text1"/>
          <w:sz w:val="24"/>
          <w:szCs w:val="24"/>
        </w:rPr>
        <w:t xml:space="preserve"> habitat quality, such as decaying cattail mats </w:t>
      </w:r>
      <w:r w:rsidR="002B4978">
        <w:rPr>
          <w:rFonts w:ascii="Times New Roman" w:eastAsia="Calibri" w:hAnsi="Times New Roman" w:cs="Times New Roman"/>
          <w:color w:val="000000" w:themeColor="text1"/>
          <w:sz w:val="24"/>
          <w:szCs w:val="24"/>
        </w:rPr>
        <w:t>broken</w:t>
      </w:r>
      <w:r w:rsidR="002B4978"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apart by wind and wave action, exposing more open water and mud flat areas where </w:t>
      </w:r>
      <w:proofErr w:type="spellStart"/>
      <w:r w:rsidR="00C00C56">
        <w:rPr>
          <w:rFonts w:ascii="Times New Roman" w:eastAsia="Calibri" w:hAnsi="Times New Roman" w:cs="Times New Roman"/>
          <w:color w:val="000000" w:themeColor="text1"/>
          <w:sz w:val="24"/>
          <w:szCs w:val="24"/>
        </w:rPr>
        <w:t>marshbirds</w:t>
      </w:r>
      <w:proofErr w:type="spellEnd"/>
      <w:r w:rsidR="00C00C56">
        <w:rPr>
          <w:rFonts w:ascii="Times New Roman" w:eastAsia="Calibri" w:hAnsi="Times New Roman" w:cs="Times New Roman"/>
          <w:color w:val="000000" w:themeColor="text1"/>
          <w:sz w:val="24"/>
          <w:szCs w:val="24"/>
        </w:rPr>
        <w:t xml:space="preserve"> may</w:t>
      </w:r>
      <w:r w:rsidR="00C00C56" w:rsidRPr="7BFFA4C7">
        <w:rPr>
          <w:rFonts w:ascii="Times New Roman" w:eastAsia="Calibri" w:hAnsi="Times New Roman" w:cs="Times New Roman"/>
          <w:color w:val="000000" w:themeColor="text1"/>
          <w:sz w:val="24"/>
          <w:szCs w:val="24"/>
        </w:rPr>
        <w:t xml:space="preserve"> </w:t>
      </w:r>
      <w:r w:rsidRPr="7BFFA4C7">
        <w:rPr>
          <w:rFonts w:ascii="Times New Roman" w:eastAsia="Calibri" w:hAnsi="Times New Roman" w:cs="Times New Roman"/>
          <w:color w:val="000000" w:themeColor="text1"/>
          <w:sz w:val="24"/>
          <w:szCs w:val="24"/>
        </w:rPr>
        <w:t xml:space="preserve">forage. </w:t>
      </w:r>
      <w:r w:rsidR="006207E9">
        <w:rPr>
          <w:rFonts w:ascii="Times New Roman" w:eastAsia="Calibri" w:hAnsi="Times New Roman" w:cs="Times New Roman"/>
          <w:color w:val="000000" w:themeColor="text1"/>
          <w:sz w:val="24"/>
          <w:szCs w:val="24"/>
        </w:rPr>
        <w:t xml:space="preserve">Similarly, </w:t>
      </w:r>
      <w:proofErr w:type="spellStart"/>
      <w:r w:rsidRPr="7BFFA4C7">
        <w:rPr>
          <w:rFonts w:ascii="Times New Roman" w:eastAsia="Calibri" w:hAnsi="Times New Roman" w:cs="Times New Roman"/>
          <w:color w:val="000000" w:themeColor="text1"/>
          <w:sz w:val="24"/>
          <w:szCs w:val="24"/>
        </w:rPr>
        <w:t>Lehikoinen</w:t>
      </w:r>
      <w:proofErr w:type="spellEnd"/>
      <w:r w:rsidRPr="7BFFA4C7">
        <w:rPr>
          <w:rFonts w:ascii="Times New Roman" w:eastAsia="Calibri" w:hAnsi="Times New Roman" w:cs="Times New Roman"/>
          <w:color w:val="000000" w:themeColor="text1"/>
          <w:sz w:val="24"/>
          <w:szCs w:val="24"/>
        </w:rPr>
        <w:t xml:space="preserve"> et al. (2017) observed an increase in waterbird abundance on </w:t>
      </w:r>
      <w:r w:rsidR="00C00C56">
        <w:rPr>
          <w:rFonts w:ascii="Times New Roman" w:eastAsia="Calibri" w:hAnsi="Times New Roman" w:cs="Times New Roman"/>
          <w:color w:val="000000" w:themeColor="text1"/>
          <w:sz w:val="24"/>
          <w:szCs w:val="24"/>
        </w:rPr>
        <w:t xml:space="preserve">Finnish </w:t>
      </w:r>
      <w:r w:rsidRPr="7BFFA4C7">
        <w:rPr>
          <w:rFonts w:ascii="Times New Roman" w:eastAsia="Calibri" w:hAnsi="Times New Roman" w:cs="Times New Roman"/>
          <w:color w:val="000000" w:themeColor="text1"/>
          <w:sz w:val="24"/>
          <w:szCs w:val="24"/>
        </w:rPr>
        <w:t xml:space="preserve">wetlands managed to reduce dense, homogeneous areas of emergent vegetation, although they did not </w:t>
      </w:r>
      <w:r w:rsidR="006207E9">
        <w:rPr>
          <w:rFonts w:ascii="Times New Roman" w:eastAsia="Calibri" w:hAnsi="Times New Roman" w:cs="Times New Roman"/>
          <w:color w:val="000000" w:themeColor="text1"/>
          <w:sz w:val="24"/>
          <w:szCs w:val="24"/>
        </w:rPr>
        <w:t>include</w:t>
      </w:r>
      <w:r w:rsidRPr="7BFFA4C7">
        <w:rPr>
          <w:rFonts w:ascii="Times New Roman" w:eastAsia="Calibri" w:hAnsi="Times New Roman" w:cs="Times New Roman"/>
          <w:color w:val="000000" w:themeColor="text1"/>
          <w:sz w:val="24"/>
          <w:szCs w:val="24"/>
        </w:rPr>
        <w:t xml:space="preserve"> herbicide application</w:t>
      </w:r>
      <w:r w:rsidR="006207E9">
        <w:rPr>
          <w:rFonts w:ascii="Times New Roman" w:eastAsia="Calibri" w:hAnsi="Times New Roman" w:cs="Times New Roman"/>
          <w:color w:val="000000" w:themeColor="text1"/>
          <w:sz w:val="24"/>
          <w:szCs w:val="24"/>
        </w:rPr>
        <w:t xml:space="preserve"> to control emergent vegetation as a treatment in their study</w:t>
      </w:r>
      <w:r w:rsidRPr="7BFFA4C7">
        <w:rPr>
          <w:rFonts w:ascii="Times New Roman" w:eastAsia="Calibri" w:hAnsi="Times New Roman" w:cs="Times New Roman"/>
          <w:color w:val="000000" w:themeColor="text1"/>
          <w:sz w:val="24"/>
          <w:szCs w:val="24"/>
        </w:rPr>
        <w:t xml:space="preserve">. A common result of management actions to reduce dense vegetation is increasing the amount of irregular patch edges and openings of exposed shallow water or mudflat, which </w:t>
      </w:r>
      <w:r w:rsidR="002B4978">
        <w:rPr>
          <w:rFonts w:ascii="Times New Roman" w:eastAsia="Calibri" w:hAnsi="Times New Roman" w:cs="Times New Roman"/>
          <w:color w:val="000000" w:themeColor="text1"/>
          <w:sz w:val="24"/>
          <w:szCs w:val="24"/>
        </w:rPr>
        <w:t>affords foraging areas and conditions where</w:t>
      </w:r>
      <w:r w:rsidRPr="7BFFA4C7">
        <w:rPr>
          <w:rFonts w:ascii="Times New Roman" w:eastAsia="Calibri" w:hAnsi="Times New Roman" w:cs="Times New Roman"/>
          <w:color w:val="000000" w:themeColor="text1"/>
          <w:sz w:val="24"/>
          <w:szCs w:val="24"/>
        </w:rPr>
        <w:t xml:space="preserve"> native hydrophytic plant species produce seed and harbor macroinvertebrates that comprise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food. </w:t>
      </w:r>
      <w:r w:rsidR="006207E9">
        <w:rPr>
          <w:rFonts w:ascii="Times New Roman" w:eastAsia="Calibri" w:hAnsi="Times New Roman" w:cs="Times New Roman"/>
          <w:color w:val="000000" w:themeColor="text1"/>
          <w:sz w:val="24"/>
          <w:szCs w:val="24"/>
        </w:rPr>
        <w:t xml:space="preserve">We suspect that herbicide application in the wetlands we studied increased </w:t>
      </w:r>
      <w:proofErr w:type="spellStart"/>
      <w:r w:rsidR="006207E9">
        <w:rPr>
          <w:rFonts w:ascii="Times New Roman" w:eastAsia="Calibri" w:hAnsi="Times New Roman" w:cs="Times New Roman"/>
          <w:color w:val="000000" w:themeColor="text1"/>
          <w:sz w:val="24"/>
          <w:szCs w:val="24"/>
        </w:rPr>
        <w:t>marshbird</w:t>
      </w:r>
      <w:proofErr w:type="spellEnd"/>
      <w:r w:rsidR="006207E9">
        <w:rPr>
          <w:rFonts w:ascii="Times New Roman" w:eastAsia="Calibri" w:hAnsi="Times New Roman" w:cs="Times New Roman"/>
          <w:color w:val="000000" w:themeColor="text1"/>
          <w:sz w:val="24"/>
          <w:szCs w:val="24"/>
        </w:rPr>
        <w:t xml:space="preserve"> breeding habitat quality within 3 years of treatment through altering vegetation </w:t>
      </w:r>
      <w:r w:rsidR="002B4978">
        <w:rPr>
          <w:rFonts w:ascii="Times New Roman" w:eastAsia="Calibri" w:hAnsi="Times New Roman" w:cs="Times New Roman"/>
          <w:color w:val="000000" w:themeColor="text1"/>
          <w:sz w:val="24"/>
          <w:szCs w:val="24"/>
        </w:rPr>
        <w:t xml:space="preserve">and other wetland </w:t>
      </w:r>
      <w:r w:rsidR="006207E9">
        <w:rPr>
          <w:rFonts w:ascii="Times New Roman" w:eastAsia="Calibri" w:hAnsi="Times New Roman" w:cs="Times New Roman"/>
          <w:color w:val="000000" w:themeColor="text1"/>
          <w:sz w:val="24"/>
          <w:szCs w:val="24"/>
        </w:rPr>
        <w:t>characteristics</w:t>
      </w:r>
      <w:r w:rsidR="002B4978">
        <w:rPr>
          <w:rFonts w:ascii="Times New Roman" w:eastAsia="Calibri" w:hAnsi="Times New Roman" w:cs="Times New Roman"/>
          <w:color w:val="000000" w:themeColor="text1"/>
          <w:sz w:val="24"/>
          <w:szCs w:val="24"/>
        </w:rPr>
        <w:t>, although documenting these changes was beyond the scope of our study</w:t>
      </w:r>
      <w:r w:rsidR="006207E9">
        <w:rPr>
          <w:rFonts w:ascii="Times New Roman" w:eastAsia="Calibri" w:hAnsi="Times New Roman" w:cs="Times New Roman"/>
          <w:color w:val="000000" w:themeColor="text1"/>
          <w:sz w:val="24"/>
          <w:szCs w:val="24"/>
        </w:rPr>
        <w:t xml:space="preserve">. </w:t>
      </w:r>
      <w:r w:rsidR="002B4978">
        <w:rPr>
          <w:rFonts w:ascii="Times New Roman" w:eastAsia="Calibri" w:hAnsi="Times New Roman" w:cs="Times New Roman"/>
          <w:color w:val="000000" w:themeColor="text1"/>
          <w:sz w:val="24"/>
          <w:szCs w:val="24"/>
        </w:rPr>
        <w:t xml:space="preserve">In addition, </w:t>
      </w:r>
      <w:r w:rsidR="007F15B9">
        <w:rPr>
          <w:rFonts w:ascii="Times New Roman" w:eastAsia="Calibri" w:hAnsi="Times New Roman" w:cs="Times New Roman"/>
          <w:color w:val="000000" w:themeColor="text1"/>
          <w:sz w:val="24"/>
          <w:szCs w:val="24"/>
        </w:rPr>
        <w:t xml:space="preserve">we note that </w:t>
      </w:r>
      <w:proofErr w:type="spellStart"/>
      <w:r w:rsidR="002B4978">
        <w:rPr>
          <w:rFonts w:ascii="Times New Roman" w:eastAsia="Calibri" w:hAnsi="Times New Roman" w:cs="Times New Roman"/>
          <w:color w:val="000000" w:themeColor="text1"/>
          <w:sz w:val="24"/>
          <w:szCs w:val="24"/>
        </w:rPr>
        <w:t>m</w:t>
      </w:r>
      <w:r w:rsidR="006207E9">
        <w:rPr>
          <w:rFonts w:ascii="Times New Roman" w:eastAsia="Calibri" w:hAnsi="Times New Roman" w:cs="Times New Roman"/>
          <w:color w:val="000000" w:themeColor="text1"/>
          <w:sz w:val="24"/>
          <w:szCs w:val="24"/>
        </w:rPr>
        <w:t>arshbird</w:t>
      </w:r>
      <w:proofErr w:type="spellEnd"/>
      <w:r w:rsidR="006207E9">
        <w:rPr>
          <w:rFonts w:ascii="Times New Roman" w:eastAsia="Calibri" w:hAnsi="Times New Roman" w:cs="Times New Roman"/>
          <w:color w:val="000000" w:themeColor="text1"/>
          <w:sz w:val="24"/>
          <w:szCs w:val="24"/>
        </w:rPr>
        <w:t xml:space="preserve">-habitat relations at the wetland-vegetation scale and the response of </w:t>
      </w:r>
      <w:r w:rsidR="00F540B7">
        <w:rPr>
          <w:rFonts w:ascii="Times New Roman" w:eastAsia="Calibri" w:hAnsi="Times New Roman" w:cs="Times New Roman"/>
          <w:color w:val="000000" w:themeColor="text1"/>
          <w:sz w:val="24"/>
          <w:szCs w:val="24"/>
        </w:rPr>
        <w:t xml:space="preserve">breeding </w:t>
      </w:r>
      <w:proofErr w:type="spellStart"/>
      <w:r w:rsidR="006207E9">
        <w:rPr>
          <w:rFonts w:ascii="Times New Roman" w:eastAsia="Calibri" w:hAnsi="Times New Roman" w:cs="Times New Roman"/>
          <w:color w:val="000000" w:themeColor="text1"/>
          <w:sz w:val="24"/>
          <w:szCs w:val="24"/>
        </w:rPr>
        <w:t>marshbirds</w:t>
      </w:r>
      <w:proofErr w:type="spellEnd"/>
      <w:r w:rsidR="006207E9">
        <w:rPr>
          <w:rFonts w:ascii="Times New Roman" w:eastAsia="Calibri" w:hAnsi="Times New Roman" w:cs="Times New Roman"/>
          <w:color w:val="000000" w:themeColor="text1"/>
          <w:sz w:val="24"/>
          <w:szCs w:val="24"/>
        </w:rPr>
        <w:t xml:space="preserve"> to large-scale changes in vegetation and wetland characteristics are poorly documented in the PPR. </w:t>
      </w:r>
      <w:r w:rsidR="002B4978">
        <w:rPr>
          <w:rFonts w:ascii="Times New Roman" w:eastAsia="Calibri" w:hAnsi="Times New Roman" w:cs="Times New Roman"/>
          <w:color w:val="000000" w:themeColor="text1"/>
          <w:sz w:val="24"/>
          <w:szCs w:val="24"/>
        </w:rPr>
        <w:t>Finally, f</w:t>
      </w:r>
      <w:r w:rsidRPr="7BFFA4C7">
        <w:rPr>
          <w:rFonts w:ascii="Times New Roman" w:eastAsia="Calibri" w:hAnsi="Times New Roman" w:cs="Times New Roman"/>
          <w:color w:val="000000" w:themeColor="text1"/>
          <w:sz w:val="24"/>
          <w:szCs w:val="24"/>
        </w:rPr>
        <w:t>ood abundance and availability may also be affected by herbicide application, but we do not know the extent of these effects in our system—</w:t>
      </w:r>
      <w:r w:rsidR="009861B1">
        <w:rPr>
          <w:rFonts w:ascii="Times New Roman" w:eastAsia="Calibri" w:hAnsi="Times New Roman" w:cs="Times New Roman"/>
          <w:color w:val="000000" w:themeColor="text1"/>
          <w:sz w:val="24"/>
          <w:szCs w:val="24"/>
        </w:rPr>
        <w:t>future evaluation of</w:t>
      </w:r>
      <w:r w:rsidRPr="7BFFA4C7">
        <w:rPr>
          <w:rFonts w:ascii="Times New Roman" w:eastAsia="Calibri" w:hAnsi="Times New Roman" w:cs="Times New Roman"/>
          <w:color w:val="000000" w:themeColor="text1"/>
          <w:sz w:val="24"/>
          <w:szCs w:val="24"/>
        </w:rPr>
        <w:t xml:space="preserve"> the potential effects of food abundance and availability and factors that influence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detection may provide further insight into the response of </w:t>
      </w:r>
      <w:proofErr w:type="spellStart"/>
      <w:r w:rsidRPr="7BFFA4C7">
        <w:rPr>
          <w:rFonts w:ascii="Times New Roman" w:eastAsia="Calibri" w:hAnsi="Times New Roman" w:cs="Times New Roman"/>
          <w:color w:val="000000" w:themeColor="text1"/>
          <w:sz w:val="24"/>
          <w:szCs w:val="24"/>
        </w:rPr>
        <w:t>marshbirds</w:t>
      </w:r>
      <w:proofErr w:type="spellEnd"/>
      <w:r w:rsidRPr="7BFFA4C7">
        <w:rPr>
          <w:rFonts w:ascii="Times New Roman" w:eastAsia="Calibri" w:hAnsi="Times New Roman" w:cs="Times New Roman"/>
          <w:color w:val="000000" w:themeColor="text1"/>
          <w:sz w:val="24"/>
          <w:szCs w:val="24"/>
        </w:rPr>
        <w:t xml:space="preserve"> to control of </w:t>
      </w:r>
      <w:r w:rsidRPr="7BFFA4C7">
        <w:rPr>
          <w:rFonts w:ascii="Times New Roman" w:eastAsia="Calibri" w:hAnsi="Times New Roman" w:cs="Times New Roman"/>
          <w:color w:val="000000" w:themeColor="text1"/>
          <w:sz w:val="24"/>
          <w:szCs w:val="24"/>
        </w:rPr>
        <w:lastRenderedPageBreak/>
        <w:t xml:space="preserve">invasive vegetation. However, </w:t>
      </w:r>
      <w:r w:rsidR="009861B1">
        <w:rPr>
          <w:rFonts w:ascii="Times New Roman" w:eastAsia="Calibri" w:hAnsi="Times New Roman" w:cs="Times New Roman"/>
          <w:color w:val="000000" w:themeColor="text1"/>
          <w:sz w:val="24"/>
          <w:szCs w:val="24"/>
        </w:rPr>
        <w:t xml:space="preserve">our results suggest a positive response of breeding </w:t>
      </w:r>
      <w:proofErr w:type="spellStart"/>
      <w:r w:rsidR="009861B1">
        <w:rPr>
          <w:rFonts w:ascii="Times New Roman" w:eastAsia="Calibri" w:hAnsi="Times New Roman" w:cs="Times New Roman"/>
          <w:color w:val="000000" w:themeColor="text1"/>
          <w:sz w:val="24"/>
          <w:szCs w:val="24"/>
        </w:rPr>
        <w:t>marshbirds</w:t>
      </w:r>
      <w:proofErr w:type="spellEnd"/>
      <w:r w:rsidR="009861B1">
        <w:rPr>
          <w:rFonts w:ascii="Times New Roman" w:eastAsia="Calibri" w:hAnsi="Times New Roman" w:cs="Times New Roman"/>
          <w:color w:val="000000" w:themeColor="text1"/>
          <w:sz w:val="24"/>
          <w:szCs w:val="24"/>
        </w:rPr>
        <w:t xml:space="preserve"> to chemical control of invasive, monotypic cattail vegetation in impounded PPR wetlands, and that the effect of that control is evident for at least 3 years following treatment.</w:t>
      </w:r>
    </w:p>
    <w:p w14:paraId="3C9A32A2" w14:textId="73C49A5E" w:rsidR="00EC6FC2" w:rsidRPr="005E0C88" w:rsidRDefault="00EC6FC2" w:rsidP="005E0C88">
      <w:pPr>
        <w:spacing w:line="480" w:lineRule="auto"/>
        <w:rPr>
          <w:rFonts w:ascii="Times New Roman" w:eastAsia="Calibri" w:hAnsi="Times New Roman" w:cs="Times New Roman"/>
          <w:b/>
          <w:color w:val="000000"/>
          <w:sz w:val="24"/>
          <w:szCs w:val="24"/>
        </w:rPr>
      </w:pPr>
      <w:r w:rsidRPr="005E0C88">
        <w:rPr>
          <w:rFonts w:ascii="Times New Roman" w:eastAsia="Calibri" w:hAnsi="Times New Roman" w:cs="Times New Roman"/>
          <w:b/>
          <w:color w:val="000000"/>
          <w:sz w:val="24"/>
          <w:szCs w:val="24"/>
        </w:rPr>
        <w:t>MANAGEMENT IMPLICATIONS</w:t>
      </w:r>
    </w:p>
    <w:p w14:paraId="5863073A" w14:textId="58985570" w:rsidR="00EC6FC2" w:rsidRDefault="1098A718">
      <w:pPr>
        <w:spacing w:line="480" w:lineRule="auto"/>
        <w:rPr>
          <w:rFonts w:ascii="Times New Roman" w:eastAsia="Calibri" w:hAnsi="Times New Roman" w:cs="Times New Roman"/>
          <w:color w:val="000000" w:themeColor="text1"/>
          <w:sz w:val="24"/>
          <w:szCs w:val="24"/>
        </w:rPr>
      </w:pPr>
      <w:r w:rsidRPr="1098A718">
        <w:rPr>
          <w:rFonts w:ascii="Times New Roman" w:eastAsia="Calibri" w:hAnsi="Times New Roman" w:cs="Times New Roman"/>
          <w:color w:val="000000" w:themeColor="text1"/>
          <w:sz w:val="24"/>
          <w:szCs w:val="24"/>
        </w:rPr>
        <w:t xml:space="preserve">We observed an increase in </w:t>
      </w:r>
      <w:r w:rsidR="00810867">
        <w:rPr>
          <w:rFonts w:ascii="Times New Roman" w:eastAsia="Calibri" w:hAnsi="Times New Roman" w:cs="Times New Roman"/>
          <w:color w:val="000000" w:themeColor="text1"/>
          <w:sz w:val="24"/>
          <w:szCs w:val="24"/>
        </w:rPr>
        <w:t>counts</w:t>
      </w:r>
      <w:r w:rsidR="00810867"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in </w:t>
      </w:r>
      <w:r w:rsidR="004D19AD">
        <w:rPr>
          <w:rFonts w:ascii="Times New Roman" w:eastAsia="Calibri" w:hAnsi="Times New Roman" w:cs="Times New Roman"/>
          <w:color w:val="000000" w:themeColor="text1"/>
          <w:sz w:val="24"/>
          <w:szCs w:val="24"/>
        </w:rPr>
        <w:t>soras</w:t>
      </w:r>
      <w:r w:rsidR="009B40D9">
        <w:rPr>
          <w:rFonts w:ascii="Times New Roman" w:eastAsia="Calibri" w:hAnsi="Times New Roman" w:cs="Times New Roman"/>
          <w:color w:val="000000" w:themeColor="text1"/>
          <w:sz w:val="24"/>
          <w:szCs w:val="24"/>
        </w:rPr>
        <w:t xml:space="preserve"> and</w:t>
      </w:r>
      <w:r w:rsidR="004D19AD">
        <w:rPr>
          <w:rFonts w:ascii="Times New Roman" w:eastAsia="Calibri" w:hAnsi="Times New Roman" w:cs="Times New Roman"/>
          <w:color w:val="000000" w:themeColor="text1"/>
          <w:sz w:val="24"/>
          <w:szCs w:val="24"/>
        </w:rPr>
        <w:t xml:space="preserve"> Virginia rails</w:t>
      </w:r>
      <w:r w:rsidRPr="1098A718">
        <w:rPr>
          <w:rFonts w:ascii="Times New Roman" w:eastAsia="Calibri" w:hAnsi="Times New Roman" w:cs="Times New Roman"/>
          <w:color w:val="000000" w:themeColor="text1"/>
          <w:sz w:val="24"/>
          <w:szCs w:val="24"/>
        </w:rPr>
        <w:t xml:space="preserve"> </w:t>
      </w:r>
      <w:r w:rsidR="007F15B9">
        <w:rPr>
          <w:rFonts w:ascii="Times New Roman" w:eastAsia="Calibri" w:hAnsi="Times New Roman" w:cs="Times New Roman"/>
          <w:color w:val="000000" w:themeColor="text1"/>
          <w:sz w:val="24"/>
          <w:szCs w:val="24"/>
        </w:rPr>
        <w:t xml:space="preserve">3 years </w:t>
      </w:r>
      <w:r w:rsidRPr="1098A718">
        <w:rPr>
          <w:rFonts w:ascii="Times New Roman" w:eastAsia="Calibri" w:hAnsi="Times New Roman" w:cs="Times New Roman"/>
          <w:color w:val="000000" w:themeColor="text1"/>
          <w:sz w:val="24"/>
          <w:szCs w:val="24"/>
        </w:rPr>
        <w:t xml:space="preserve">following operational application of herbicide in </w:t>
      </w:r>
      <w:r w:rsidR="004D19AD">
        <w:rPr>
          <w:rFonts w:ascii="Times New Roman" w:eastAsia="Calibri" w:hAnsi="Times New Roman" w:cs="Times New Roman"/>
          <w:color w:val="000000" w:themeColor="text1"/>
          <w:sz w:val="24"/>
          <w:szCs w:val="24"/>
        </w:rPr>
        <w:t xml:space="preserve">late summer and </w:t>
      </w:r>
      <w:r w:rsidR="00CF4838">
        <w:rPr>
          <w:rFonts w:ascii="Times New Roman" w:eastAsia="Calibri" w:hAnsi="Times New Roman" w:cs="Times New Roman"/>
          <w:color w:val="000000" w:themeColor="text1"/>
          <w:sz w:val="24"/>
          <w:szCs w:val="24"/>
        </w:rPr>
        <w:t>early autumn</w:t>
      </w:r>
      <w:r w:rsidR="00CF4838"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to control </w:t>
      </w:r>
      <w:r w:rsidR="004D19AD">
        <w:rPr>
          <w:rFonts w:ascii="Times New Roman" w:eastAsia="Calibri" w:hAnsi="Times New Roman" w:cs="Times New Roman"/>
          <w:color w:val="000000" w:themeColor="text1"/>
          <w:sz w:val="24"/>
          <w:szCs w:val="24"/>
        </w:rPr>
        <w:t xml:space="preserve">invasive </w:t>
      </w:r>
      <w:r w:rsidRPr="1098A718">
        <w:rPr>
          <w:rFonts w:ascii="Times New Roman" w:eastAsia="Calibri" w:hAnsi="Times New Roman" w:cs="Times New Roman"/>
          <w:color w:val="000000" w:themeColor="text1"/>
          <w:sz w:val="24"/>
          <w:szCs w:val="24"/>
        </w:rPr>
        <w:t xml:space="preserve">cattail </w:t>
      </w:r>
      <w:r w:rsidR="004D19AD">
        <w:rPr>
          <w:rFonts w:ascii="Times New Roman" w:eastAsia="Calibri" w:hAnsi="Times New Roman" w:cs="Times New Roman"/>
          <w:color w:val="000000" w:themeColor="text1"/>
          <w:sz w:val="24"/>
          <w:szCs w:val="24"/>
        </w:rPr>
        <w:t>that dominated</w:t>
      </w:r>
      <w:r w:rsidRPr="1098A718">
        <w:rPr>
          <w:rFonts w:ascii="Times New Roman" w:eastAsia="Calibri" w:hAnsi="Times New Roman" w:cs="Times New Roman"/>
          <w:color w:val="000000" w:themeColor="text1"/>
          <w:sz w:val="24"/>
          <w:szCs w:val="24"/>
        </w:rPr>
        <w:t xml:space="preserve"> impounded PPR wetlands in northwestern Minnesota, </w:t>
      </w:r>
      <w:r w:rsidR="00FC76C8">
        <w:rPr>
          <w:rFonts w:ascii="Times New Roman" w:eastAsia="Calibri" w:hAnsi="Times New Roman" w:cs="Times New Roman"/>
          <w:color w:val="000000" w:themeColor="text1"/>
          <w:sz w:val="24"/>
          <w:szCs w:val="24"/>
        </w:rPr>
        <w:t>USA</w:t>
      </w:r>
      <w:r w:rsidRPr="1098A718">
        <w:rPr>
          <w:rFonts w:ascii="Times New Roman" w:eastAsia="Calibri" w:hAnsi="Times New Roman" w:cs="Times New Roman"/>
          <w:color w:val="000000" w:themeColor="text1"/>
          <w:sz w:val="24"/>
          <w:szCs w:val="24"/>
        </w:rPr>
        <w:t>.</w:t>
      </w:r>
      <w:r w:rsidR="00DC042C">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Our study design did not allow us to elucidate the mechanism resulting in an increase in </w:t>
      </w:r>
      <w:proofErr w:type="spellStart"/>
      <w:r w:rsidR="00297BE2">
        <w:rPr>
          <w:rFonts w:ascii="Times New Roman" w:eastAsia="Calibri" w:hAnsi="Times New Roman" w:cs="Times New Roman"/>
          <w:color w:val="000000" w:themeColor="text1"/>
          <w:sz w:val="24"/>
          <w:szCs w:val="24"/>
        </w:rPr>
        <w:t>marshbird</w:t>
      </w:r>
      <w:proofErr w:type="spellEnd"/>
      <w:r w:rsidR="00297BE2">
        <w:rPr>
          <w:rFonts w:ascii="Times New Roman" w:eastAsia="Calibri" w:hAnsi="Times New Roman" w:cs="Times New Roman"/>
          <w:color w:val="000000" w:themeColor="text1"/>
          <w:sz w:val="24"/>
          <w:szCs w:val="24"/>
        </w:rPr>
        <w:t xml:space="preserve"> </w:t>
      </w:r>
      <w:r w:rsidR="00810867">
        <w:rPr>
          <w:rFonts w:ascii="Times New Roman" w:eastAsia="Calibri" w:hAnsi="Times New Roman" w:cs="Times New Roman"/>
          <w:color w:val="000000" w:themeColor="text1"/>
          <w:sz w:val="24"/>
          <w:szCs w:val="24"/>
        </w:rPr>
        <w:t>counts</w:t>
      </w:r>
      <w:r w:rsidR="00810867"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 xml:space="preserve">following herbicide application, </w:t>
      </w:r>
      <w:r w:rsidR="004D19AD">
        <w:rPr>
          <w:rFonts w:ascii="Times New Roman" w:eastAsia="Calibri" w:hAnsi="Times New Roman" w:cs="Times New Roman"/>
          <w:color w:val="000000" w:themeColor="text1"/>
          <w:sz w:val="24"/>
          <w:szCs w:val="24"/>
        </w:rPr>
        <w:t xml:space="preserve">but we hypothesize that </w:t>
      </w:r>
      <w:proofErr w:type="spellStart"/>
      <w:r w:rsidR="004D19AD">
        <w:rPr>
          <w:rFonts w:ascii="Times New Roman" w:eastAsia="Calibri" w:hAnsi="Times New Roman" w:cs="Times New Roman"/>
          <w:color w:val="000000" w:themeColor="text1"/>
          <w:sz w:val="24"/>
          <w:szCs w:val="24"/>
        </w:rPr>
        <w:t>marshbirds</w:t>
      </w:r>
      <w:proofErr w:type="spellEnd"/>
      <w:r w:rsidR="004D19AD">
        <w:rPr>
          <w:rFonts w:ascii="Times New Roman" w:eastAsia="Calibri" w:hAnsi="Times New Roman" w:cs="Times New Roman"/>
          <w:color w:val="000000" w:themeColor="text1"/>
          <w:sz w:val="24"/>
          <w:szCs w:val="24"/>
        </w:rPr>
        <w:t xml:space="preserve"> responded to the change in vegetation that occurs in cattail-dominated, impounded wetlands following herbicide application</w:t>
      </w:r>
      <w:r w:rsidR="00037AFD">
        <w:rPr>
          <w:rFonts w:ascii="Times New Roman" w:eastAsia="Calibri" w:hAnsi="Times New Roman" w:cs="Times New Roman"/>
          <w:color w:val="000000" w:themeColor="text1"/>
          <w:sz w:val="24"/>
          <w:szCs w:val="24"/>
        </w:rPr>
        <w:t>—increased structural and plant diversity and spatial heterog</w:t>
      </w:r>
      <w:r w:rsidR="006C328E">
        <w:rPr>
          <w:rFonts w:ascii="Times New Roman" w:eastAsia="Calibri" w:hAnsi="Times New Roman" w:cs="Times New Roman"/>
          <w:color w:val="000000" w:themeColor="text1"/>
          <w:sz w:val="24"/>
          <w:szCs w:val="24"/>
        </w:rPr>
        <w:t xml:space="preserve">eneity that </w:t>
      </w:r>
      <w:r w:rsidR="007F15B9">
        <w:rPr>
          <w:rFonts w:ascii="Times New Roman" w:eastAsia="Calibri" w:hAnsi="Times New Roman" w:cs="Times New Roman"/>
          <w:color w:val="000000" w:themeColor="text1"/>
          <w:sz w:val="24"/>
          <w:szCs w:val="24"/>
        </w:rPr>
        <w:t>increased the amount of</w:t>
      </w:r>
      <w:r w:rsidR="006C328E">
        <w:rPr>
          <w:rFonts w:ascii="Times New Roman" w:eastAsia="Calibri" w:hAnsi="Times New Roman" w:cs="Times New Roman"/>
          <w:color w:val="000000" w:themeColor="text1"/>
          <w:sz w:val="24"/>
          <w:szCs w:val="24"/>
        </w:rPr>
        <w:t xml:space="preserve"> open water</w:t>
      </w:r>
      <w:r w:rsidRPr="1098A718">
        <w:rPr>
          <w:rFonts w:ascii="Times New Roman" w:eastAsia="Calibri" w:hAnsi="Times New Roman" w:cs="Times New Roman"/>
          <w:color w:val="000000" w:themeColor="text1"/>
          <w:sz w:val="24"/>
          <w:szCs w:val="24"/>
        </w:rPr>
        <w:t xml:space="preserve">. </w:t>
      </w:r>
      <w:r w:rsidR="00DC042C">
        <w:rPr>
          <w:rFonts w:ascii="Times New Roman" w:eastAsia="Calibri" w:hAnsi="Times New Roman" w:cs="Times New Roman"/>
          <w:color w:val="000000" w:themeColor="text1"/>
          <w:sz w:val="24"/>
          <w:szCs w:val="24"/>
        </w:rPr>
        <w:t>Our</w:t>
      </w:r>
      <w:r w:rsidR="00DC042C" w:rsidRPr="1098A718">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assessment</w:t>
      </w:r>
      <w:r w:rsidR="00037AFD" w:rsidRPr="1098A718">
        <w:rPr>
          <w:rFonts w:ascii="Times New Roman" w:eastAsia="Calibri" w:hAnsi="Times New Roman" w:cs="Times New Roman"/>
          <w:color w:val="000000" w:themeColor="text1"/>
          <w:sz w:val="24"/>
          <w:szCs w:val="24"/>
        </w:rPr>
        <w:t xml:space="preserve"> </w:t>
      </w:r>
      <w:r w:rsidRPr="1098A718">
        <w:rPr>
          <w:rFonts w:ascii="Times New Roman" w:eastAsia="Calibri" w:hAnsi="Times New Roman" w:cs="Times New Roman"/>
          <w:color w:val="000000" w:themeColor="text1"/>
          <w:sz w:val="24"/>
          <w:szCs w:val="24"/>
        </w:rPr>
        <w:t>suggest</w:t>
      </w:r>
      <w:r w:rsidR="00037AFD">
        <w:rPr>
          <w:rFonts w:ascii="Times New Roman" w:eastAsia="Calibri" w:hAnsi="Times New Roman" w:cs="Times New Roman"/>
          <w:color w:val="000000" w:themeColor="text1"/>
          <w:sz w:val="24"/>
          <w:szCs w:val="24"/>
        </w:rPr>
        <w:t>s</w:t>
      </w:r>
      <w:r w:rsidRPr="1098A718">
        <w:rPr>
          <w:rFonts w:ascii="Times New Roman" w:eastAsia="Calibri" w:hAnsi="Times New Roman" w:cs="Times New Roman"/>
          <w:color w:val="000000" w:themeColor="text1"/>
          <w:sz w:val="24"/>
          <w:szCs w:val="24"/>
        </w:rPr>
        <w:t xml:space="preserve"> that </w:t>
      </w:r>
      <w:r w:rsidR="00F540B7">
        <w:rPr>
          <w:rFonts w:ascii="Times New Roman" w:eastAsia="Calibri" w:hAnsi="Times New Roman" w:cs="Times New Roman"/>
          <w:color w:val="000000" w:themeColor="text1"/>
          <w:sz w:val="24"/>
          <w:szCs w:val="24"/>
        </w:rPr>
        <w:t xml:space="preserve">breeding </w:t>
      </w:r>
      <w:proofErr w:type="spellStart"/>
      <w:r w:rsidRPr="1098A718">
        <w:rPr>
          <w:rFonts w:ascii="Times New Roman" w:eastAsia="Calibri" w:hAnsi="Times New Roman" w:cs="Times New Roman"/>
          <w:color w:val="000000" w:themeColor="text1"/>
          <w:sz w:val="24"/>
          <w:szCs w:val="24"/>
        </w:rPr>
        <w:t>marshbird</w:t>
      </w:r>
      <w:proofErr w:type="spellEnd"/>
      <w:r w:rsidRPr="1098A718">
        <w:rPr>
          <w:rFonts w:ascii="Times New Roman" w:eastAsia="Calibri" w:hAnsi="Times New Roman" w:cs="Times New Roman"/>
          <w:color w:val="000000" w:themeColor="text1"/>
          <w:sz w:val="24"/>
          <w:szCs w:val="24"/>
        </w:rPr>
        <w:t xml:space="preserve"> abundance increases following application of herbicides to control cattail in </w:t>
      </w:r>
      <w:r w:rsidR="00037AFD">
        <w:rPr>
          <w:rFonts w:ascii="Times New Roman" w:eastAsia="Calibri" w:hAnsi="Times New Roman" w:cs="Times New Roman"/>
          <w:color w:val="000000" w:themeColor="text1"/>
          <w:sz w:val="24"/>
          <w:szCs w:val="24"/>
        </w:rPr>
        <w:t>impounded PPR wetlands, but those incre</w:t>
      </w:r>
      <w:r w:rsidR="00F540B7">
        <w:rPr>
          <w:rFonts w:ascii="Times New Roman" w:eastAsia="Calibri" w:hAnsi="Times New Roman" w:cs="Times New Roman"/>
          <w:color w:val="000000" w:themeColor="text1"/>
          <w:sz w:val="24"/>
          <w:szCs w:val="24"/>
        </w:rPr>
        <w:t>ases are not evident</w:t>
      </w:r>
      <w:r w:rsidR="00037AFD">
        <w:rPr>
          <w:rFonts w:ascii="Times New Roman" w:eastAsia="Calibri" w:hAnsi="Times New Roman" w:cs="Times New Roman"/>
          <w:color w:val="000000" w:themeColor="text1"/>
          <w:sz w:val="24"/>
          <w:szCs w:val="24"/>
        </w:rPr>
        <w:t xml:space="preserve"> until the third spring following herbicide application.</w:t>
      </w:r>
      <w:r w:rsidRPr="1098A718">
        <w:rPr>
          <w:rFonts w:ascii="Times New Roman" w:eastAsia="Calibri" w:hAnsi="Times New Roman" w:cs="Times New Roman"/>
          <w:color w:val="000000" w:themeColor="text1"/>
          <w:sz w:val="24"/>
          <w:szCs w:val="24"/>
        </w:rPr>
        <w:t xml:space="preserve"> </w:t>
      </w:r>
      <w:r w:rsidR="00A610FF">
        <w:rPr>
          <w:rFonts w:ascii="Times New Roman" w:eastAsia="Calibri" w:hAnsi="Times New Roman" w:cs="Times New Roman"/>
          <w:color w:val="000000" w:themeColor="text1"/>
          <w:sz w:val="24"/>
          <w:szCs w:val="24"/>
        </w:rPr>
        <w:t>I</w:t>
      </w:r>
      <w:r w:rsidRPr="1098A718">
        <w:rPr>
          <w:rFonts w:ascii="Times New Roman" w:eastAsia="Calibri" w:hAnsi="Times New Roman" w:cs="Times New Roman"/>
          <w:color w:val="000000" w:themeColor="text1"/>
          <w:sz w:val="24"/>
          <w:szCs w:val="24"/>
        </w:rPr>
        <w:t xml:space="preserve">t is not clear how long the effects of herbicide application on </w:t>
      </w:r>
      <w:proofErr w:type="spellStart"/>
      <w:r w:rsidRPr="1098A718">
        <w:rPr>
          <w:rFonts w:ascii="Times New Roman" w:eastAsia="Calibri" w:hAnsi="Times New Roman" w:cs="Times New Roman"/>
          <w:color w:val="000000" w:themeColor="text1"/>
          <w:sz w:val="24"/>
          <w:szCs w:val="24"/>
        </w:rPr>
        <w:t>marshbird</w:t>
      </w:r>
      <w:proofErr w:type="spellEnd"/>
      <w:r w:rsidRPr="1098A718">
        <w:rPr>
          <w:rFonts w:ascii="Times New Roman" w:eastAsia="Calibri" w:hAnsi="Times New Roman" w:cs="Times New Roman"/>
          <w:color w:val="000000" w:themeColor="text1"/>
          <w:sz w:val="24"/>
          <w:szCs w:val="24"/>
        </w:rPr>
        <w:t xml:space="preserve"> abundance might last</w:t>
      </w:r>
      <w:r w:rsidR="00A610FF">
        <w:rPr>
          <w:rFonts w:ascii="Times New Roman" w:eastAsia="Calibri" w:hAnsi="Times New Roman" w:cs="Times New Roman"/>
          <w:color w:val="000000" w:themeColor="text1"/>
          <w:sz w:val="24"/>
          <w:szCs w:val="24"/>
        </w:rPr>
        <w:t>, but</w:t>
      </w:r>
      <w:r w:rsidRPr="1098A718">
        <w:rPr>
          <w:rFonts w:ascii="Times New Roman" w:eastAsia="Calibri" w:hAnsi="Times New Roman" w:cs="Times New Roman"/>
          <w:color w:val="000000" w:themeColor="text1"/>
          <w:sz w:val="24"/>
          <w:szCs w:val="24"/>
        </w:rPr>
        <w:t xml:space="preserve"> periodic herbicide treatments </w:t>
      </w:r>
      <w:r w:rsidR="00037AFD">
        <w:rPr>
          <w:rFonts w:ascii="Times New Roman" w:eastAsia="Calibri" w:hAnsi="Times New Roman" w:cs="Times New Roman"/>
          <w:color w:val="000000" w:themeColor="text1"/>
          <w:sz w:val="24"/>
          <w:szCs w:val="24"/>
        </w:rPr>
        <w:t>may be</w:t>
      </w:r>
      <w:r w:rsidRPr="1098A718">
        <w:rPr>
          <w:rFonts w:ascii="Times New Roman" w:eastAsia="Calibri" w:hAnsi="Times New Roman" w:cs="Times New Roman"/>
          <w:color w:val="000000" w:themeColor="text1"/>
          <w:sz w:val="24"/>
          <w:szCs w:val="24"/>
        </w:rPr>
        <w:t xml:space="preserve"> necessary to maintain vegetative conditions</w:t>
      </w:r>
      <w:r w:rsidR="00A610FF">
        <w:rPr>
          <w:rFonts w:ascii="Times New Roman" w:eastAsia="Calibri" w:hAnsi="Times New Roman" w:cs="Times New Roman"/>
          <w:color w:val="000000" w:themeColor="text1"/>
          <w:sz w:val="24"/>
          <w:szCs w:val="24"/>
        </w:rPr>
        <w:t xml:space="preserve"> </w:t>
      </w:r>
      <w:r w:rsidR="00037AFD">
        <w:rPr>
          <w:rFonts w:ascii="Times New Roman" w:eastAsia="Calibri" w:hAnsi="Times New Roman" w:cs="Times New Roman"/>
          <w:color w:val="000000" w:themeColor="text1"/>
          <w:sz w:val="24"/>
          <w:szCs w:val="24"/>
        </w:rPr>
        <w:t>associated with increased</w:t>
      </w:r>
      <w:r w:rsidR="00A610FF">
        <w:rPr>
          <w:rFonts w:ascii="Times New Roman" w:eastAsia="Calibri" w:hAnsi="Times New Roman" w:cs="Times New Roman"/>
          <w:color w:val="000000" w:themeColor="text1"/>
          <w:sz w:val="24"/>
          <w:szCs w:val="24"/>
        </w:rPr>
        <w:t xml:space="preserve"> </w:t>
      </w:r>
      <w:r w:rsidR="00F540B7">
        <w:rPr>
          <w:rFonts w:ascii="Times New Roman" w:eastAsia="Calibri" w:hAnsi="Times New Roman" w:cs="Times New Roman"/>
          <w:color w:val="000000" w:themeColor="text1"/>
          <w:sz w:val="24"/>
          <w:szCs w:val="24"/>
        </w:rPr>
        <w:t xml:space="preserve">breeding </w:t>
      </w:r>
      <w:proofErr w:type="spellStart"/>
      <w:r w:rsidR="00A610FF">
        <w:rPr>
          <w:rFonts w:ascii="Times New Roman" w:eastAsia="Calibri" w:hAnsi="Times New Roman" w:cs="Times New Roman"/>
          <w:color w:val="000000" w:themeColor="text1"/>
          <w:sz w:val="24"/>
          <w:szCs w:val="24"/>
        </w:rPr>
        <w:t>marshbird</w:t>
      </w:r>
      <w:proofErr w:type="spellEnd"/>
      <w:r w:rsidR="00A610FF">
        <w:rPr>
          <w:rFonts w:ascii="Times New Roman" w:eastAsia="Calibri" w:hAnsi="Times New Roman" w:cs="Times New Roman"/>
          <w:color w:val="000000" w:themeColor="text1"/>
          <w:sz w:val="24"/>
          <w:szCs w:val="24"/>
        </w:rPr>
        <w:t xml:space="preserve"> abundance</w:t>
      </w:r>
      <w:r w:rsidRPr="1098A718">
        <w:rPr>
          <w:rFonts w:ascii="Times New Roman" w:eastAsia="Calibri" w:hAnsi="Times New Roman" w:cs="Times New Roman"/>
          <w:color w:val="000000" w:themeColor="text1"/>
          <w:sz w:val="24"/>
          <w:szCs w:val="24"/>
        </w:rPr>
        <w:t>.</w:t>
      </w:r>
    </w:p>
    <w:p w14:paraId="1B996328" w14:textId="4E9130F8" w:rsidR="00176460" w:rsidRPr="00176460" w:rsidRDefault="79BB832A" w:rsidP="79BB832A">
      <w:pPr>
        <w:spacing w:line="480" w:lineRule="auto"/>
        <w:rPr>
          <w:rFonts w:ascii="Times New Roman" w:eastAsia="Calibri" w:hAnsi="Times New Roman" w:cs="Times New Roman"/>
          <w:b/>
          <w:bCs/>
          <w:color w:val="000000"/>
          <w:sz w:val="24"/>
          <w:szCs w:val="24"/>
        </w:rPr>
      </w:pPr>
      <w:r w:rsidRPr="79BB832A">
        <w:rPr>
          <w:rFonts w:ascii="Times New Roman" w:eastAsia="Calibri" w:hAnsi="Times New Roman" w:cs="Times New Roman"/>
          <w:b/>
          <w:bCs/>
          <w:color w:val="000000" w:themeColor="text1"/>
          <w:sz w:val="24"/>
          <w:szCs w:val="24"/>
        </w:rPr>
        <w:t>Acknowledgments</w:t>
      </w:r>
    </w:p>
    <w:p w14:paraId="29EEFDA3" w14:textId="0BE9549D" w:rsidR="0050313E" w:rsidRPr="0050313E" w:rsidRDefault="7BFFA4C7" w:rsidP="7BFFA4C7">
      <w:pPr>
        <w:spacing w:line="480" w:lineRule="auto"/>
        <w:ind w:firstLine="720"/>
        <w:rPr>
          <w:rFonts w:ascii="Times New Roman" w:eastAsia="Times New Roman" w:hAnsi="Times New Roman" w:cs="Times New Roman"/>
          <w:caps/>
          <w:color w:val="000000"/>
          <w:sz w:val="24"/>
          <w:szCs w:val="24"/>
        </w:rPr>
      </w:pPr>
      <w:r w:rsidRPr="7BFFA4C7">
        <w:rPr>
          <w:rFonts w:ascii="Times New Roman" w:eastAsia="Calibri" w:hAnsi="Times New Roman" w:cs="Times New Roman"/>
          <w:color w:val="000000" w:themeColor="text1"/>
          <w:sz w:val="24"/>
          <w:szCs w:val="24"/>
        </w:rPr>
        <w:t xml:space="preserve">We thank Minnesota Department of Natural Resources (MNDNR) collaborators D. </w:t>
      </w:r>
      <w:r w:rsidR="00F01E9A">
        <w:rPr>
          <w:rFonts w:ascii="Times New Roman" w:eastAsia="Calibri" w:hAnsi="Times New Roman" w:cs="Times New Roman"/>
          <w:color w:val="000000" w:themeColor="text1"/>
          <w:sz w:val="24"/>
          <w:szCs w:val="24"/>
        </w:rPr>
        <w:t xml:space="preserve">P. </w:t>
      </w:r>
      <w:r w:rsidRPr="7BFFA4C7">
        <w:rPr>
          <w:rFonts w:ascii="Times New Roman" w:eastAsia="Calibri" w:hAnsi="Times New Roman" w:cs="Times New Roman"/>
          <w:color w:val="000000" w:themeColor="text1"/>
          <w:sz w:val="24"/>
          <w:szCs w:val="24"/>
        </w:rPr>
        <w:t xml:space="preserve">Rave, C. </w:t>
      </w:r>
      <w:r w:rsidR="00F01E9A">
        <w:rPr>
          <w:rFonts w:ascii="Times New Roman" w:eastAsia="Calibri" w:hAnsi="Times New Roman" w:cs="Times New Roman"/>
          <w:color w:val="000000" w:themeColor="text1"/>
          <w:sz w:val="24"/>
          <w:szCs w:val="24"/>
        </w:rPr>
        <w:t xml:space="preserve">M. </w:t>
      </w:r>
      <w:r w:rsidRPr="7BFFA4C7">
        <w:rPr>
          <w:rFonts w:ascii="Times New Roman" w:eastAsia="Calibri" w:hAnsi="Times New Roman" w:cs="Times New Roman"/>
          <w:color w:val="000000" w:themeColor="text1"/>
          <w:sz w:val="24"/>
          <w:szCs w:val="24"/>
        </w:rPr>
        <w:t xml:space="preserve">Herwig, </w:t>
      </w:r>
      <w:r w:rsidRPr="00403426">
        <w:rPr>
          <w:rFonts w:ascii="Times New Roman" w:eastAsia="Times New Roman" w:hAnsi="Times New Roman" w:cs="Times New Roman"/>
          <w:sz w:val="24"/>
          <w:szCs w:val="24"/>
        </w:rPr>
        <w:t xml:space="preserve">D. </w:t>
      </w:r>
      <w:r w:rsidR="00403426" w:rsidRPr="008A63AC">
        <w:rPr>
          <w:rFonts w:ascii="Times New Roman" w:eastAsia="Times New Roman" w:hAnsi="Times New Roman" w:cs="Times New Roman"/>
          <w:sz w:val="24"/>
          <w:szCs w:val="24"/>
        </w:rPr>
        <w:t xml:space="preserve">G. </w:t>
      </w:r>
      <w:proofErr w:type="spellStart"/>
      <w:r w:rsidRPr="00403426">
        <w:rPr>
          <w:rFonts w:ascii="Times New Roman" w:eastAsia="Times New Roman" w:hAnsi="Times New Roman" w:cs="Times New Roman"/>
          <w:sz w:val="24"/>
          <w:szCs w:val="24"/>
        </w:rPr>
        <w:t>Pietruszewski</w:t>
      </w:r>
      <w:proofErr w:type="spellEnd"/>
      <w:r w:rsidRPr="00403426">
        <w:rPr>
          <w:rFonts w:ascii="Times New Roman" w:eastAsia="Times New Roman" w:hAnsi="Times New Roman" w:cs="Times New Roman"/>
          <w:sz w:val="24"/>
          <w:szCs w:val="24"/>
        </w:rPr>
        <w:t>,</w:t>
      </w:r>
      <w:r w:rsidRPr="00403426">
        <w:rPr>
          <w:rFonts w:ascii="Times New Roman" w:eastAsia="Calibri" w:hAnsi="Times New Roman" w:cs="Times New Roman"/>
          <w:color w:val="000000" w:themeColor="text1"/>
          <w:sz w:val="24"/>
          <w:szCs w:val="24"/>
        </w:rPr>
        <w:t xml:space="preserve"> R. </w:t>
      </w:r>
      <w:r w:rsidR="00403426" w:rsidRPr="008A63AC">
        <w:rPr>
          <w:rFonts w:ascii="Times New Roman" w:eastAsia="Calibri" w:hAnsi="Times New Roman" w:cs="Times New Roman"/>
          <w:color w:val="000000" w:themeColor="text1"/>
          <w:sz w:val="24"/>
          <w:szCs w:val="24"/>
        </w:rPr>
        <w:t xml:space="preserve">E. </w:t>
      </w:r>
      <w:proofErr w:type="spellStart"/>
      <w:r w:rsidRPr="00403426">
        <w:rPr>
          <w:rFonts w:ascii="Times New Roman" w:eastAsia="Calibri" w:hAnsi="Times New Roman" w:cs="Times New Roman"/>
          <w:color w:val="000000" w:themeColor="text1"/>
          <w:sz w:val="24"/>
          <w:szCs w:val="24"/>
        </w:rPr>
        <w:t>Prachar</w:t>
      </w:r>
      <w:proofErr w:type="spellEnd"/>
      <w:r w:rsidRPr="7BFFA4C7">
        <w:rPr>
          <w:rFonts w:ascii="Times New Roman" w:eastAsia="Calibri" w:hAnsi="Times New Roman" w:cs="Times New Roman"/>
          <w:color w:val="000000" w:themeColor="text1"/>
          <w:sz w:val="24"/>
          <w:szCs w:val="24"/>
        </w:rPr>
        <w:t xml:space="preserve">, J. </w:t>
      </w:r>
      <w:r w:rsidR="00280028">
        <w:rPr>
          <w:rFonts w:ascii="Times New Roman" w:eastAsia="Calibri" w:hAnsi="Times New Roman" w:cs="Times New Roman"/>
          <w:color w:val="000000" w:themeColor="text1"/>
          <w:sz w:val="24"/>
          <w:szCs w:val="24"/>
        </w:rPr>
        <w:t xml:space="preserve">D. </w:t>
      </w:r>
      <w:proofErr w:type="spellStart"/>
      <w:r w:rsidRPr="7BFFA4C7">
        <w:rPr>
          <w:rFonts w:ascii="Times New Roman" w:eastAsia="Calibri" w:hAnsi="Times New Roman" w:cs="Times New Roman"/>
          <w:color w:val="000000" w:themeColor="text1"/>
          <w:sz w:val="24"/>
          <w:szCs w:val="24"/>
        </w:rPr>
        <w:t>Huener</w:t>
      </w:r>
      <w:proofErr w:type="spellEnd"/>
      <w:r w:rsidRPr="7BFFA4C7">
        <w:rPr>
          <w:rFonts w:ascii="Times New Roman" w:eastAsia="Calibri" w:hAnsi="Times New Roman" w:cs="Times New Roman"/>
          <w:color w:val="000000" w:themeColor="text1"/>
          <w:sz w:val="24"/>
          <w:szCs w:val="24"/>
        </w:rPr>
        <w:t xml:space="preserve">, </w:t>
      </w:r>
      <w:r w:rsidRPr="002F2E7E">
        <w:rPr>
          <w:rFonts w:ascii="Times New Roman" w:eastAsia="Calibri" w:hAnsi="Times New Roman" w:cs="Times New Roman"/>
          <w:color w:val="000000" w:themeColor="text1"/>
          <w:sz w:val="24"/>
          <w:szCs w:val="24"/>
        </w:rPr>
        <w:t xml:space="preserve">K. </w:t>
      </w:r>
      <w:r w:rsidR="002F2E7E" w:rsidRPr="008A63AC">
        <w:rPr>
          <w:rFonts w:ascii="Times New Roman" w:eastAsia="Calibri" w:hAnsi="Times New Roman" w:cs="Times New Roman"/>
          <w:color w:val="000000" w:themeColor="text1"/>
          <w:sz w:val="24"/>
          <w:szCs w:val="24"/>
        </w:rPr>
        <w:t xml:space="preserve">R. </w:t>
      </w:r>
      <w:proofErr w:type="spellStart"/>
      <w:r w:rsidRPr="002F2E7E">
        <w:rPr>
          <w:rFonts w:ascii="Times New Roman" w:eastAsia="Calibri" w:hAnsi="Times New Roman" w:cs="Times New Roman"/>
          <w:color w:val="000000" w:themeColor="text1"/>
          <w:sz w:val="24"/>
          <w:szCs w:val="24"/>
        </w:rPr>
        <w:t>Arola</w:t>
      </w:r>
      <w:proofErr w:type="spellEnd"/>
      <w:r w:rsidRPr="7BFFA4C7">
        <w:rPr>
          <w:rFonts w:ascii="Times New Roman" w:eastAsia="Calibri" w:hAnsi="Times New Roman" w:cs="Times New Roman"/>
          <w:color w:val="000000" w:themeColor="text1"/>
          <w:sz w:val="24"/>
          <w:szCs w:val="24"/>
        </w:rPr>
        <w:t xml:space="preserve">, R.W. Franke, and D. </w:t>
      </w:r>
      <w:r w:rsidR="002F2E7E">
        <w:rPr>
          <w:rFonts w:ascii="Times New Roman" w:eastAsia="Calibri" w:hAnsi="Times New Roman" w:cs="Times New Roman"/>
          <w:color w:val="000000" w:themeColor="text1"/>
          <w:sz w:val="24"/>
          <w:szCs w:val="24"/>
        </w:rPr>
        <w:t xml:space="preserve">C. </w:t>
      </w:r>
      <w:r w:rsidRPr="7BFFA4C7">
        <w:rPr>
          <w:rFonts w:ascii="Times New Roman" w:eastAsia="Calibri" w:hAnsi="Times New Roman" w:cs="Times New Roman"/>
          <w:color w:val="000000" w:themeColor="text1"/>
          <w:sz w:val="24"/>
          <w:szCs w:val="24"/>
        </w:rPr>
        <w:t xml:space="preserve">Franke for assistance developing the project objectives, pilot data collection, providing access to study sites, and their insights into wetland ecology and management. We thank the staff at Thief Lake and Roseau River Wildlife Management Areas for accommodating </w:t>
      </w:r>
      <w:r w:rsidRPr="7BFFA4C7">
        <w:rPr>
          <w:rFonts w:ascii="Times New Roman" w:eastAsia="Calibri" w:hAnsi="Times New Roman" w:cs="Times New Roman"/>
          <w:color w:val="000000" w:themeColor="text1"/>
          <w:sz w:val="24"/>
          <w:szCs w:val="24"/>
        </w:rPr>
        <w:lastRenderedPageBreak/>
        <w:t xml:space="preserve">field crews during </w:t>
      </w:r>
      <w:proofErr w:type="spellStart"/>
      <w:r w:rsidRPr="7BFFA4C7">
        <w:rPr>
          <w:rFonts w:ascii="Times New Roman" w:eastAsia="Calibri" w:hAnsi="Times New Roman" w:cs="Times New Roman"/>
          <w:color w:val="000000" w:themeColor="text1"/>
          <w:sz w:val="24"/>
          <w:szCs w:val="24"/>
        </w:rPr>
        <w:t>marshbird</w:t>
      </w:r>
      <w:proofErr w:type="spellEnd"/>
      <w:r w:rsidRPr="7BFFA4C7">
        <w:rPr>
          <w:rFonts w:ascii="Times New Roman" w:eastAsia="Calibri" w:hAnsi="Times New Roman" w:cs="Times New Roman"/>
          <w:color w:val="000000" w:themeColor="text1"/>
          <w:sz w:val="24"/>
          <w:szCs w:val="24"/>
        </w:rPr>
        <w:t xml:space="preserve"> surveys, </w:t>
      </w:r>
      <w:r w:rsidRPr="00436571">
        <w:rPr>
          <w:rFonts w:ascii="Times New Roman" w:eastAsia="Calibri" w:hAnsi="Times New Roman" w:cs="Times New Roman"/>
          <w:color w:val="000000" w:themeColor="text1"/>
          <w:sz w:val="24"/>
          <w:szCs w:val="24"/>
        </w:rPr>
        <w:t xml:space="preserve">M. </w:t>
      </w:r>
      <w:r w:rsidR="00436571" w:rsidRPr="008A63AC">
        <w:rPr>
          <w:rFonts w:ascii="Times New Roman" w:eastAsia="Calibri" w:hAnsi="Times New Roman" w:cs="Times New Roman"/>
          <w:color w:val="000000" w:themeColor="text1"/>
          <w:sz w:val="24"/>
          <w:szCs w:val="24"/>
        </w:rPr>
        <w:t xml:space="preserve">E. </w:t>
      </w:r>
      <w:proofErr w:type="spellStart"/>
      <w:r w:rsidRPr="00436571">
        <w:rPr>
          <w:rFonts w:ascii="Times New Roman" w:eastAsia="Calibri" w:hAnsi="Times New Roman" w:cs="Times New Roman"/>
          <w:color w:val="000000" w:themeColor="text1"/>
          <w:sz w:val="24"/>
          <w:szCs w:val="24"/>
        </w:rPr>
        <w:t>Tuma</w:t>
      </w:r>
      <w:proofErr w:type="spellEnd"/>
      <w:r w:rsidRPr="7BFFA4C7">
        <w:rPr>
          <w:rFonts w:ascii="Times New Roman" w:eastAsia="Calibri" w:hAnsi="Times New Roman" w:cs="Times New Roman"/>
          <w:color w:val="000000" w:themeColor="text1"/>
          <w:sz w:val="24"/>
          <w:szCs w:val="24"/>
        </w:rPr>
        <w:t xml:space="preserve"> for assistance with data preparation, </w:t>
      </w:r>
      <w:r w:rsidRPr="00925382">
        <w:rPr>
          <w:rFonts w:ascii="Times New Roman" w:eastAsia="Calibri" w:hAnsi="Times New Roman" w:cs="Times New Roman"/>
          <w:color w:val="000000" w:themeColor="text1"/>
          <w:sz w:val="24"/>
          <w:szCs w:val="24"/>
        </w:rPr>
        <w:t xml:space="preserve">H. </w:t>
      </w:r>
      <w:r w:rsidR="00925382" w:rsidRPr="008A63AC">
        <w:rPr>
          <w:rFonts w:ascii="Times New Roman" w:eastAsia="Calibri" w:hAnsi="Times New Roman" w:cs="Times New Roman"/>
          <w:color w:val="000000" w:themeColor="text1"/>
          <w:sz w:val="24"/>
          <w:szCs w:val="24"/>
        </w:rPr>
        <w:t xml:space="preserve">L. </w:t>
      </w:r>
      <w:proofErr w:type="spellStart"/>
      <w:r w:rsidRPr="00925382">
        <w:rPr>
          <w:rFonts w:ascii="Times New Roman" w:eastAsia="Calibri" w:hAnsi="Times New Roman" w:cs="Times New Roman"/>
          <w:color w:val="000000" w:themeColor="text1"/>
          <w:sz w:val="24"/>
          <w:szCs w:val="24"/>
        </w:rPr>
        <w:t>Saloka</w:t>
      </w:r>
      <w:proofErr w:type="spellEnd"/>
      <w:r w:rsidRPr="7BFFA4C7">
        <w:rPr>
          <w:rFonts w:ascii="Times New Roman" w:eastAsia="Calibri" w:hAnsi="Times New Roman" w:cs="Times New Roman"/>
          <w:color w:val="000000" w:themeColor="text1"/>
          <w:sz w:val="24"/>
          <w:szCs w:val="24"/>
        </w:rPr>
        <w:t xml:space="preserve"> for assistance with all aspects of project support</w:t>
      </w:r>
      <w:r w:rsidR="00352FC8">
        <w:rPr>
          <w:rFonts w:ascii="Times New Roman" w:eastAsia="Calibri" w:hAnsi="Times New Roman" w:cs="Times New Roman"/>
          <w:color w:val="000000" w:themeColor="text1"/>
          <w:sz w:val="24"/>
          <w:szCs w:val="24"/>
        </w:rPr>
        <w:t xml:space="preserve">, and T. </w:t>
      </w:r>
      <w:r w:rsidR="002F2E7E">
        <w:rPr>
          <w:rFonts w:ascii="Times New Roman" w:eastAsia="Calibri" w:hAnsi="Times New Roman" w:cs="Times New Roman"/>
          <w:color w:val="000000" w:themeColor="text1"/>
          <w:sz w:val="24"/>
          <w:szCs w:val="24"/>
        </w:rPr>
        <w:t xml:space="preserve">M. </w:t>
      </w:r>
      <w:r w:rsidR="00352FC8">
        <w:rPr>
          <w:rFonts w:ascii="Times New Roman" w:eastAsia="Calibri" w:hAnsi="Times New Roman" w:cs="Times New Roman"/>
          <w:color w:val="000000" w:themeColor="text1"/>
          <w:sz w:val="24"/>
          <w:szCs w:val="24"/>
        </w:rPr>
        <w:t>Harms for reviewing an earlier version of this manuscript</w:t>
      </w:r>
      <w:r w:rsidRPr="7BFFA4C7">
        <w:rPr>
          <w:rFonts w:ascii="Times New Roman" w:eastAsia="Calibri" w:hAnsi="Times New Roman" w:cs="Times New Roman"/>
          <w:color w:val="000000" w:themeColor="text1"/>
          <w:sz w:val="24"/>
          <w:szCs w:val="24"/>
        </w:rPr>
        <w:t>. Any use of trade, firm, or product names is for descriptive purposes only and does not imply endorsement by the U.S. Government or the University of Minnesota.</w:t>
      </w:r>
      <w:r w:rsidRPr="7BFFA4C7">
        <w:rPr>
          <w:rFonts w:ascii="Arial" w:eastAsia="Arial" w:hAnsi="Arial" w:cs="Arial"/>
          <w:i/>
          <w:iCs/>
          <w:color w:val="000000" w:themeColor="text1"/>
          <w:sz w:val="24"/>
          <w:szCs w:val="24"/>
        </w:rPr>
        <w:t xml:space="preserve"> </w:t>
      </w:r>
      <w:r w:rsidRPr="7BFFA4C7">
        <w:rPr>
          <w:rFonts w:ascii="Times New Roman" w:eastAsia="Times New Roman" w:hAnsi="Times New Roman" w:cs="Times New Roman"/>
          <w:color w:val="000000" w:themeColor="text1"/>
          <w:sz w:val="24"/>
          <w:szCs w:val="24"/>
        </w:rPr>
        <w:t>The findings and conclusions in this article are those of the author and do not necessarily represent the views of the U.S. Fish and Wildlife Service.</w:t>
      </w:r>
      <w:r w:rsidRPr="7BFFA4C7">
        <w:rPr>
          <w:rFonts w:ascii="Times New Roman" w:eastAsia="Calibri" w:hAnsi="Times New Roman" w:cs="Times New Roman"/>
          <w:color w:val="000000" w:themeColor="text1"/>
          <w:sz w:val="24"/>
          <w:szCs w:val="24"/>
        </w:rPr>
        <w:t xml:space="preserve"> Funding for this project was provided by the U.S. Fish and Wildlife Service Prairie Pothole Joint Venture through Research Work Order 102 at the Minnesota Cooperative Fish and Wildlife Research Unit (cooperators include the U.S. Geological Survey, the University of Minnesota, the MNDNR, the Wildlife Management Institute, and the U.S. Fish and Wildlife Service).  </w:t>
      </w:r>
      <w:r w:rsidR="127FC9A4" w:rsidRPr="7BFFA4C7">
        <w:rPr>
          <w:rFonts w:ascii="Times New Roman" w:eastAsia="Times New Roman" w:hAnsi="Times New Roman" w:cs="Times New Roman"/>
          <w:caps/>
          <w:color w:val="000000" w:themeColor="text1"/>
          <w:sz w:val="24"/>
          <w:szCs w:val="24"/>
        </w:rPr>
        <w:br w:type="page"/>
      </w:r>
    </w:p>
    <w:p w14:paraId="5085196D" w14:textId="77777777" w:rsidR="0050313E" w:rsidRPr="0050313E" w:rsidRDefault="0050313E" w:rsidP="0050313E">
      <w:pPr>
        <w:keepNext/>
        <w:keepLines/>
        <w:spacing w:before="240" w:line="480" w:lineRule="auto"/>
        <w:ind w:left="360" w:hanging="360"/>
        <w:jc w:val="center"/>
        <w:outlineLvl w:val="0"/>
        <w:rPr>
          <w:rFonts w:ascii="Times New Roman" w:eastAsia="Times New Roman" w:hAnsi="Times New Roman" w:cs="Times New Roman"/>
          <w:caps/>
          <w:color w:val="000000"/>
          <w:sz w:val="24"/>
          <w:szCs w:val="32"/>
        </w:rPr>
      </w:pPr>
      <w:bookmarkStart w:id="11" w:name="_Toc64313825"/>
      <w:r w:rsidRPr="0050313E">
        <w:rPr>
          <w:rFonts w:ascii="Times New Roman" w:eastAsia="Times New Roman" w:hAnsi="Times New Roman" w:cs="Times New Roman"/>
          <w:caps/>
          <w:color w:val="000000"/>
          <w:sz w:val="24"/>
          <w:szCs w:val="32"/>
        </w:rPr>
        <w:lastRenderedPageBreak/>
        <w:t>Literature Cited</w:t>
      </w:r>
      <w:bookmarkEnd w:id="11"/>
    </w:p>
    <w:p w14:paraId="1D2D41D1" w14:textId="03B37D88"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r w:rsidRPr="79BB832A">
        <w:rPr>
          <w:rFonts w:ascii="Times New Roman" w:eastAsia="Calibri" w:hAnsi="Times New Roman" w:cs="Times New Roman"/>
          <w:color w:val="000000" w:themeColor="text1"/>
          <w:sz w:val="24"/>
          <w:szCs w:val="24"/>
        </w:rPr>
        <w:t xml:space="preserve">Bansal, S., S. C. </w:t>
      </w:r>
      <w:proofErr w:type="spellStart"/>
      <w:r w:rsidRPr="79BB832A">
        <w:rPr>
          <w:rFonts w:ascii="Times New Roman" w:eastAsia="Calibri" w:hAnsi="Times New Roman" w:cs="Times New Roman"/>
          <w:color w:val="000000" w:themeColor="text1"/>
          <w:sz w:val="24"/>
          <w:szCs w:val="24"/>
        </w:rPr>
        <w:t>Lishawa</w:t>
      </w:r>
      <w:proofErr w:type="spellEnd"/>
      <w:r w:rsidRPr="79BB832A">
        <w:rPr>
          <w:rFonts w:ascii="Times New Roman" w:eastAsia="Calibri" w:hAnsi="Times New Roman" w:cs="Times New Roman"/>
          <w:color w:val="000000" w:themeColor="text1"/>
          <w:sz w:val="24"/>
          <w:szCs w:val="24"/>
        </w:rPr>
        <w:t xml:space="preserve">, S. Newman, B. A. </w:t>
      </w:r>
      <w:proofErr w:type="spellStart"/>
      <w:r w:rsidRPr="79BB832A">
        <w:rPr>
          <w:rFonts w:ascii="Times New Roman" w:eastAsia="Calibri" w:hAnsi="Times New Roman" w:cs="Times New Roman"/>
          <w:color w:val="000000" w:themeColor="text1"/>
          <w:sz w:val="24"/>
          <w:szCs w:val="24"/>
        </w:rPr>
        <w:t>Tangen</w:t>
      </w:r>
      <w:proofErr w:type="spellEnd"/>
      <w:r w:rsidRPr="79BB832A">
        <w:rPr>
          <w:rFonts w:ascii="Times New Roman" w:eastAsia="Calibri" w:hAnsi="Times New Roman" w:cs="Times New Roman"/>
          <w:color w:val="000000" w:themeColor="text1"/>
          <w:sz w:val="24"/>
          <w:szCs w:val="24"/>
        </w:rPr>
        <w:t xml:space="preserve">, D. Wilcox, D. Albert, M. J. </w:t>
      </w:r>
      <w:proofErr w:type="spellStart"/>
      <w:r w:rsidRPr="79BB832A">
        <w:rPr>
          <w:rFonts w:ascii="Times New Roman" w:eastAsia="Calibri" w:hAnsi="Times New Roman" w:cs="Times New Roman"/>
          <w:color w:val="000000" w:themeColor="text1"/>
          <w:sz w:val="24"/>
          <w:szCs w:val="24"/>
        </w:rPr>
        <w:t>Anteau</w:t>
      </w:r>
      <w:proofErr w:type="spellEnd"/>
      <w:r w:rsidRPr="79BB832A">
        <w:rPr>
          <w:rFonts w:ascii="Times New Roman" w:eastAsia="Calibri" w:hAnsi="Times New Roman" w:cs="Times New Roman"/>
          <w:color w:val="000000" w:themeColor="text1"/>
          <w:sz w:val="24"/>
          <w:szCs w:val="24"/>
        </w:rPr>
        <w:t xml:space="preserve">, M. J. Chimney, R. L. Cressey, E. </w:t>
      </w:r>
      <w:proofErr w:type="spellStart"/>
      <w:r w:rsidRPr="79BB832A">
        <w:rPr>
          <w:rFonts w:ascii="Times New Roman" w:eastAsia="Calibri" w:hAnsi="Times New Roman" w:cs="Times New Roman"/>
          <w:color w:val="000000" w:themeColor="text1"/>
          <w:sz w:val="24"/>
          <w:szCs w:val="24"/>
        </w:rPr>
        <w:t>DeKeyser</w:t>
      </w:r>
      <w:proofErr w:type="spellEnd"/>
      <w:r w:rsidRPr="79BB832A">
        <w:rPr>
          <w:rFonts w:ascii="Times New Roman" w:eastAsia="Calibri" w:hAnsi="Times New Roman" w:cs="Times New Roman"/>
          <w:color w:val="000000" w:themeColor="text1"/>
          <w:sz w:val="24"/>
          <w:szCs w:val="24"/>
        </w:rPr>
        <w:t xml:space="preserve">, K. J. Elgersma, S. A. Finkelstein, J. Freeland, R. </w:t>
      </w:r>
      <w:proofErr w:type="spellStart"/>
      <w:r w:rsidRPr="79BB832A">
        <w:rPr>
          <w:rFonts w:ascii="Times New Roman" w:eastAsia="Calibri" w:hAnsi="Times New Roman" w:cs="Times New Roman"/>
          <w:color w:val="000000" w:themeColor="text1"/>
          <w:sz w:val="24"/>
          <w:szCs w:val="24"/>
        </w:rPr>
        <w:t>Grosshans</w:t>
      </w:r>
      <w:proofErr w:type="spellEnd"/>
      <w:r w:rsidRPr="79BB832A">
        <w:rPr>
          <w:rFonts w:ascii="Times New Roman" w:eastAsia="Calibri" w:hAnsi="Times New Roman" w:cs="Times New Roman"/>
          <w:color w:val="000000" w:themeColor="text1"/>
          <w:sz w:val="24"/>
          <w:szCs w:val="24"/>
        </w:rPr>
        <w:t xml:space="preserve">, P. E. Klug, D. J. Larkin, B. A. Lawrence, G. Linz, J. </w:t>
      </w:r>
      <w:proofErr w:type="spellStart"/>
      <w:r w:rsidRPr="79BB832A">
        <w:rPr>
          <w:rFonts w:ascii="Times New Roman" w:eastAsia="Calibri" w:hAnsi="Times New Roman" w:cs="Times New Roman"/>
          <w:color w:val="000000" w:themeColor="text1"/>
          <w:sz w:val="24"/>
          <w:szCs w:val="24"/>
        </w:rPr>
        <w:t>Marburger</w:t>
      </w:r>
      <w:proofErr w:type="spellEnd"/>
      <w:r w:rsidRPr="79BB832A">
        <w:rPr>
          <w:rFonts w:ascii="Times New Roman" w:eastAsia="Calibri" w:hAnsi="Times New Roman" w:cs="Times New Roman"/>
          <w:color w:val="000000" w:themeColor="text1"/>
          <w:sz w:val="24"/>
          <w:szCs w:val="24"/>
        </w:rPr>
        <w:t xml:space="preserve">, G. Noe, C. Otto, N. </w:t>
      </w:r>
      <w:proofErr w:type="spellStart"/>
      <w:r w:rsidRPr="79BB832A">
        <w:rPr>
          <w:rFonts w:ascii="Times New Roman" w:eastAsia="Calibri" w:hAnsi="Times New Roman" w:cs="Times New Roman"/>
          <w:color w:val="000000" w:themeColor="text1"/>
          <w:sz w:val="24"/>
          <w:szCs w:val="24"/>
        </w:rPr>
        <w:t>Reo</w:t>
      </w:r>
      <w:proofErr w:type="spellEnd"/>
      <w:r w:rsidRPr="79BB832A">
        <w:rPr>
          <w:rFonts w:ascii="Times New Roman" w:eastAsia="Calibri" w:hAnsi="Times New Roman" w:cs="Times New Roman"/>
          <w:color w:val="000000" w:themeColor="text1"/>
          <w:sz w:val="24"/>
          <w:szCs w:val="24"/>
        </w:rPr>
        <w:t xml:space="preserve">, J. Richards, C. Richardson, L. R. Rodgers, A. J. </w:t>
      </w:r>
      <w:proofErr w:type="spellStart"/>
      <w:r w:rsidRPr="79BB832A">
        <w:rPr>
          <w:rFonts w:ascii="Times New Roman" w:eastAsia="Calibri" w:hAnsi="Times New Roman" w:cs="Times New Roman"/>
          <w:color w:val="000000" w:themeColor="text1"/>
          <w:sz w:val="24"/>
          <w:szCs w:val="24"/>
        </w:rPr>
        <w:t>Schrank</w:t>
      </w:r>
      <w:proofErr w:type="spellEnd"/>
      <w:r w:rsidRPr="79BB832A">
        <w:rPr>
          <w:rFonts w:ascii="Times New Roman" w:eastAsia="Calibri" w:hAnsi="Times New Roman" w:cs="Times New Roman"/>
          <w:color w:val="000000" w:themeColor="text1"/>
          <w:sz w:val="24"/>
          <w:szCs w:val="24"/>
        </w:rPr>
        <w:t xml:space="preserve">, D. </w:t>
      </w:r>
      <w:proofErr w:type="spellStart"/>
      <w:r w:rsidRPr="79BB832A">
        <w:rPr>
          <w:rFonts w:ascii="Times New Roman" w:eastAsia="Calibri" w:hAnsi="Times New Roman" w:cs="Times New Roman"/>
          <w:color w:val="000000" w:themeColor="text1"/>
          <w:sz w:val="24"/>
          <w:szCs w:val="24"/>
        </w:rPr>
        <w:t>Svedarsky</w:t>
      </w:r>
      <w:proofErr w:type="spellEnd"/>
      <w:r w:rsidRPr="79BB832A">
        <w:rPr>
          <w:rFonts w:ascii="Times New Roman" w:eastAsia="Calibri" w:hAnsi="Times New Roman" w:cs="Times New Roman"/>
          <w:color w:val="000000" w:themeColor="text1"/>
          <w:sz w:val="24"/>
          <w:szCs w:val="24"/>
        </w:rPr>
        <w:t xml:space="preserve">, S. Travis, N. Tuchman, and L. Windham-Myers. 2019. </w:t>
      </w:r>
      <w:r w:rsidRPr="008A63AC">
        <w:rPr>
          <w:rFonts w:ascii="Times New Roman" w:eastAsia="Calibri" w:hAnsi="Times New Roman" w:cs="Times New Roman"/>
          <w:i/>
          <w:color w:val="000000" w:themeColor="text1"/>
          <w:sz w:val="24"/>
          <w:szCs w:val="24"/>
        </w:rPr>
        <w:t>Typha</w:t>
      </w:r>
      <w:r w:rsidRPr="79BB832A">
        <w:rPr>
          <w:rFonts w:ascii="Times New Roman" w:eastAsia="Calibri" w:hAnsi="Times New Roman" w:cs="Times New Roman"/>
          <w:color w:val="000000" w:themeColor="text1"/>
          <w:sz w:val="24"/>
          <w:szCs w:val="24"/>
        </w:rPr>
        <w:t xml:space="preserve"> (cattail) invasion in North American wetlands: biology, regional problems, impacts, ecosystem services, and management. Wetlands 39:645–684.</w:t>
      </w:r>
    </w:p>
    <w:p w14:paraId="6C42B2E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Bart, J., R. A. </w:t>
      </w:r>
      <w:proofErr w:type="spellStart"/>
      <w:r w:rsidRPr="0050313E">
        <w:rPr>
          <w:rFonts w:ascii="Times New Roman" w:eastAsia="Calibri" w:hAnsi="Times New Roman" w:cs="Times New Roman"/>
          <w:color w:val="000000"/>
          <w:sz w:val="24"/>
          <w:szCs w:val="24"/>
        </w:rPr>
        <w:t>Stehn</w:t>
      </w:r>
      <w:proofErr w:type="spellEnd"/>
      <w:r w:rsidRPr="0050313E">
        <w:rPr>
          <w:rFonts w:ascii="Times New Roman" w:eastAsia="Calibri" w:hAnsi="Times New Roman" w:cs="Times New Roman"/>
          <w:color w:val="000000"/>
          <w:sz w:val="24"/>
          <w:szCs w:val="24"/>
        </w:rPr>
        <w:t xml:space="preserve">, J. A. Herrick, N. A. </w:t>
      </w:r>
      <w:proofErr w:type="spellStart"/>
      <w:r w:rsidRPr="0050313E">
        <w:rPr>
          <w:rFonts w:ascii="Times New Roman" w:eastAsia="Calibri" w:hAnsi="Times New Roman" w:cs="Times New Roman"/>
          <w:color w:val="000000"/>
          <w:sz w:val="24"/>
          <w:szCs w:val="24"/>
        </w:rPr>
        <w:t>Heaslip</w:t>
      </w:r>
      <w:proofErr w:type="spellEnd"/>
      <w:r w:rsidRPr="0050313E">
        <w:rPr>
          <w:rFonts w:ascii="Times New Roman" w:eastAsia="Calibri" w:hAnsi="Times New Roman" w:cs="Times New Roman"/>
          <w:color w:val="000000"/>
          <w:sz w:val="24"/>
          <w:szCs w:val="24"/>
        </w:rPr>
        <w:t xml:space="preserve">, T. A. </w:t>
      </w:r>
      <w:proofErr w:type="spellStart"/>
      <w:r w:rsidRPr="0050313E">
        <w:rPr>
          <w:rFonts w:ascii="Times New Roman" w:eastAsia="Calibri" w:hAnsi="Times New Roman" w:cs="Times New Roman"/>
          <w:color w:val="000000"/>
          <w:sz w:val="24"/>
          <w:szCs w:val="24"/>
        </w:rPr>
        <w:t>Bookhout</w:t>
      </w:r>
      <w:proofErr w:type="spellEnd"/>
      <w:r w:rsidRPr="0050313E">
        <w:rPr>
          <w:rFonts w:ascii="Times New Roman" w:eastAsia="Calibri" w:hAnsi="Times New Roman" w:cs="Times New Roman"/>
          <w:color w:val="000000"/>
          <w:sz w:val="24"/>
          <w:szCs w:val="24"/>
        </w:rPr>
        <w:t xml:space="preserve">, and J. R. </w:t>
      </w:r>
      <w:proofErr w:type="spellStart"/>
      <w:r w:rsidRPr="0050313E">
        <w:rPr>
          <w:rFonts w:ascii="Times New Roman" w:eastAsia="Calibri" w:hAnsi="Times New Roman" w:cs="Times New Roman"/>
          <w:color w:val="000000"/>
          <w:sz w:val="24"/>
          <w:szCs w:val="24"/>
        </w:rPr>
        <w:t>Stenzel</w:t>
      </w:r>
      <w:proofErr w:type="spellEnd"/>
      <w:r w:rsidRPr="0050313E">
        <w:rPr>
          <w:rFonts w:ascii="Times New Roman" w:eastAsia="Calibri" w:hAnsi="Times New Roman" w:cs="Times New Roman"/>
          <w:color w:val="000000"/>
          <w:sz w:val="24"/>
          <w:szCs w:val="24"/>
        </w:rPr>
        <w:t xml:space="preserve">. 1984. Survey methods for breeding yellow rails. Journal of Wildlife Management 48:1382–1386. </w:t>
      </w:r>
    </w:p>
    <w:p w14:paraId="55D57EA3"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Benoît, J.,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L. Maynard, A. McConnell, and J. Stewart. 2011.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survey protocol. The Birds of North America Online 34:225–233. </w:t>
      </w:r>
    </w:p>
    <w:p w14:paraId="7A681AD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Benoît, J., L. Robillard, and C. </w:t>
      </w:r>
      <w:proofErr w:type="spellStart"/>
      <w:r w:rsidRPr="0050313E">
        <w:rPr>
          <w:rFonts w:ascii="Times New Roman" w:eastAsia="Calibri" w:hAnsi="Times New Roman" w:cs="Times New Roman"/>
          <w:color w:val="000000"/>
          <w:sz w:val="24"/>
          <w:szCs w:val="24"/>
        </w:rPr>
        <w:t>Latendresse</w:t>
      </w:r>
      <w:proofErr w:type="spellEnd"/>
      <w:r w:rsidRPr="0050313E">
        <w:rPr>
          <w:rFonts w:ascii="Times New Roman" w:eastAsia="Calibri" w:hAnsi="Times New Roman" w:cs="Times New Roman"/>
          <w:color w:val="000000"/>
          <w:sz w:val="24"/>
          <w:szCs w:val="24"/>
        </w:rPr>
        <w:t>. 2009. Response of a least bittern (</w:t>
      </w:r>
      <w:proofErr w:type="spellStart"/>
      <w:r w:rsidRPr="0050313E">
        <w:rPr>
          <w:rFonts w:ascii="Times New Roman" w:eastAsia="Calibri" w:hAnsi="Times New Roman" w:cs="Times New Roman"/>
          <w:i/>
          <w:color w:val="000000"/>
          <w:sz w:val="24"/>
          <w:szCs w:val="24"/>
        </w:rPr>
        <w:t>Ixobrychus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exilis</w:t>
      </w:r>
      <w:proofErr w:type="spellEnd"/>
      <w:r w:rsidRPr="0050313E">
        <w:rPr>
          <w:rFonts w:ascii="Times New Roman" w:eastAsia="Calibri" w:hAnsi="Times New Roman" w:cs="Times New Roman"/>
          <w:color w:val="000000"/>
          <w:sz w:val="24"/>
          <w:szCs w:val="24"/>
        </w:rPr>
        <w:t xml:space="preserve">) population to interannual water level fluctuations. Waterbirds 32:73–80. </w:t>
      </w:r>
    </w:p>
    <w:p w14:paraId="06DA8BF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Beule</w:t>
      </w:r>
      <w:proofErr w:type="spellEnd"/>
      <w:r w:rsidRPr="0050313E">
        <w:rPr>
          <w:rFonts w:ascii="Times New Roman" w:eastAsia="Calibri" w:hAnsi="Times New Roman" w:cs="Times New Roman"/>
          <w:color w:val="000000"/>
          <w:sz w:val="24"/>
          <w:szCs w:val="24"/>
        </w:rPr>
        <w:t>, J. D. 1979. Control and management of cattails in southeastern Wisconsin wetlands. Technical Bulletin No. 112. Wisconsin Department of Natural Resources, Madison, Wisconsin, USA.</w:t>
      </w:r>
    </w:p>
    <w:p w14:paraId="09383EE7"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Blann</w:t>
      </w:r>
      <w:proofErr w:type="spellEnd"/>
      <w:r w:rsidRPr="0050313E">
        <w:rPr>
          <w:rFonts w:ascii="Times New Roman" w:eastAsia="Calibri" w:hAnsi="Times New Roman" w:cs="Times New Roman"/>
          <w:color w:val="000000"/>
          <w:sz w:val="24"/>
          <w:szCs w:val="24"/>
        </w:rPr>
        <w:t xml:space="preserve">, K. L., J. L. Anderson, G. R. Sands, and B. </w:t>
      </w:r>
      <w:proofErr w:type="spellStart"/>
      <w:r w:rsidRPr="0050313E">
        <w:rPr>
          <w:rFonts w:ascii="Times New Roman" w:eastAsia="Calibri" w:hAnsi="Times New Roman" w:cs="Times New Roman"/>
          <w:color w:val="000000"/>
          <w:sz w:val="24"/>
          <w:szCs w:val="24"/>
        </w:rPr>
        <w:t>Vondracek</w:t>
      </w:r>
      <w:proofErr w:type="spellEnd"/>
      <w:r w:rsidRPr="0050313E">
        <w:rPr>
          <w:rFonts w:ascii="Times New Roman" w:eastAsia="Calibri" w:hAnsi="Times New Roman" w:cs="Times New Roman"/>
          <w:color w:val="000000"/>
          <w:sz w:val="24"/>
          <w:szCs w:val="24"/>
        </w:rPr>
        <w:t xml:space="preserve">. 2009. Effects of agricultural drainage on aquatic ecosystems: a review. Critical Reviews in Environmental Science and Technology 39:909–1001. </w:t>
      </w:r>
    </w:p>
    <w:p w14:paraId="4DD1D1E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Bolenbaugh</w:t>
      </w:r>
      <w:proofErr w:type="spellEnd"/>
      <w:r w:rsidRPr="0050313E">
        <w:rPr>
          <w:rFonts w:ascii="Times New Roman" w:eastAsia="Calibri" w:hAnsi="Times New Roman" w:cs="Times New Roman"/>
          <w:color w:val="000000"/>
          <w:sz w:val="24"/>
          <w:szCs w:val="24"/>
        </w:rPr>
        <w:t xml:space="preserve">, J. R., D. G. Krementz, and S. E. </w:t>
      </w:r>
      <w:proofErr w:type="spellStart"/>
      <w:r w:rsidRPr="0050313E">
        <w:rPr>
          <w:rFonts w:ascii="Times New Roman" w:eastAsia="Calibri" w:hAnsi="Times New Roman" w:cs="Times New Roman"/>
          <w:color w:val="000000"/>
          <w:sz w:val="24"/>
          <w:szCs w:val="24"/>
        </w:rPr>
        <w:t>Lehnen</w:t>
      </w:r>
      <w:proofErr w:type="spellEnd"/>
      <w:r w:rsidRPr="0050313E">
        <w:rPr>
          <w:rFonts w:ascii="Times New Roman" w:eastAsia="Calibri" w:hAnsi="Times New Roman" w:cs="Times New Roman"/>
          <w:color w:val="000000"/>
          <w:sz w:val="24"/>
          <w:szCs w:val="24"/>
        </w:rPr>
        <w:t xml:space="preserve">. 2011. Secretive marsh bird species co-occurrences and habitat associations across the Midwest, USA. Journal of Fish and Wildlife Management 2:49–60. </w:t>
      </w:r>
    </w:p>
    <w:p w14:paraId="056F38CF" w14:textId="5B062B94"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Bourdaghs</w:t>
      </w:r>
      <w:proofErr w:type="spellEnd"/>
      <w:r w:rsidRPr="0050313E">
        <w:rPr>
          <w:rFonts w:ascii="Times New Roman" w:eastAsia="Calibri" w:hAnsi="Times New Roman" w:cs="Times New Roman"/>
          <w:color w:val="000000"/>
          <w:sz w:val="24"/>
          <w:szCs w:val="24"/>
        </w:rPr>
        <w:t>, M., J. Genet, M. Gernes, and E. Peters. 2015. Status and trends of wetlands in Minnesota: vegetation quality baseline. Report wq-bwm-1-09. Minnesota Pollution Control Agency, St. Paul, Minnesota, USA.</w:t>
      </w:r>
    </w:p>
    <w:p w14:paraId="203AE2C7" w14:textId="4E693A30" w:rsidR="004B7773" w:rsidRPr="004B7773" w:rsidRDefault="004B7773" w:rsidP="004B7773">
      <w:pPr>
        <w:spacing w:after="120" w:line="360" w:lineRule="auto"/>
        <w:ind w:left="360" w:hanging="360"/>
        <w:rPr>
          <w:rFonts w:ascii="Times New Roman" w:eastAsia="Calibri" w:hAnsi="Times New Roman" w:cs="Times New Roman"/>
          <w:color w:val="000000"/>
          <w:sz w:val="24"/>
          <w:szCs w:val="24"/>
        </w:rPr>
      </w:pPr>
      <w:r w:rsidRPr="004B7773">
        <w:rPr>
          <w:rFonts w:ascii="Times New Roman" w:eastAsia="Calibri" w:hAnsi="Times New Roman" w:cs="Times New Roman"/>
          <w:color w:val="000000"/>
          <w:sz w:val="24"/>
          <w:szCs w:val="24"/>
        </w:rPr>
        <w:t>Brooks M</w:t>
      </w:r>
      <w:r w:rsidR="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E</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K. </w:t>
      </w:r>
      <w:r w:rsidRPr="004B7773">
        <w:rPr>
          <w:rFonts w:ascii="Times New Roman" w:eastAsia="Calibri" w:hAnsi="Times New Roman" w:cs="Times New Roman"/>
          <w:color w:val="000000"/>
          <w:sz w:val="24"/>
          <w:szCs w:val="24"/>
        </w:rPr>
        <w:t xml:space="preserve">Kristensen, </w:t>
      </w:r>
      <w:r w:rsidR="00947BFA">
        <w:rPr>
          <w:rFonts w:ascii="Times New Roman" w:eastAsia="Calibri" w:hAnsi="Times New Roman" w:cs="Times New Roman"/>
          <w:color w:val="000000"/>
          <w:sz w:val="24"/>
          <w:szCs w:val="24"/>
        </w:rPr>
        <w:t xml:space="preserve">K. J. </w:t>
      </w:r>
      <w:r w:rsidRPr="004B7773">
        <w:rPr>
          <w:rFonts w:ascii="Times New Roman" w:eastAsia="Calibri" w:hAnsi="Times New Roman" w:cs="Times New Roman"/>
          <w:color w:val="000000"/>
          <w:sz w:val="24"/>
          <w:szCs w:val="24"/>
        </w:rPr>
        <w:t xml:space="preserve">van </w:t>
      </w:r>
      <w:proofErr w:type="spellStart"/>
      <w:r w:rsidRPr="004B7773">
        <w:rPr>
          <w:rFonts w:ascii="Times New Roman" w:eastAsia="Calibri" w:hAnsi="Times New Roman" w:cs="Times New Roman"/>
          <w:color w:val="000000"/>
          <w:sz w:val="24"/>
          <w:szCs w:val="24"/>
        </w:rPr>
        <w:t>Benthem</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Magnusson, </w:t>
      </w:r>
      <w:r w:rsidR="00947BFA">
        <w:rPr>
          <w:rFonts w:ascii="Times New Roman" w:eastAsia="Calibri" w:hAnsi="Times New Roman" w:cs="Times New Roman"/>
          <w:color w:val="000000"/>
          <w:sz w:val="24"/>
          <w:szCs w:val="24"/>
        </w:rPr>
        <w:t xml:space="preserve">C. W. </w:t>
      </w:r>
      <w:r w:rsidRPr="004B7773">
        <w:rPr>
          <w:rFonts w:ascii="Times New Roman" w:eastAsia="Calibri" w:hAnsi="Times New Roman" w:cs="Times New Roman"/>
          <w:color w:val="000000"/>
          <w:sz w:val="24"/>
          <w:szCs w:val="24"/>
        </w:rPr>
        <w:t xml:space="preserve">Berg, </w:t>
      </w:r>
      <w:r w:rsidR="00947BFA">
        <w:rPr>
          <w:rFonts w:ascii="Times New Roman" w:eastAsia="Calibri" w:hAnsi="Times New Roman" w:cs="Times New Roman"/>
          <w:color w:val="000000"/>
          <w:sz w:val="24"/>
          <w:szCs w:val="24"/>
        </w:rPr>
        <w:t xml:space="preserve">A. </w:t>
      </w:r>
      <w:r w:rsidRPr="004B7773">
        <w:rPr>
          <w:rFonts w:ascii="Times New Roman" w:eastAsia="Calibri" w:hAnsi="Times New Roman" w:cs="Times New Roman"/>
          <w:color w:val="000000"/>
          <w:sz w:val="24"/>
          <w:szCs w:val="24"/>
        </w:rPr>
        <w:t xml:space="preserve">Nielsen, </w:t>
      </w:r>
      <w:r w:rsidR="00947BFA">
        <w:rPr>
          <w:rFonts w:ascii="Times New Roman" w:eastAsia="Calibri" w:hAnsi="Times New Roman" w:cs="Times New Roman"/>
          <w:color w:val="000000"/>
          <w:sz w:val="24"/>
          <w:szCs w:val="24"/>
        </w:rPr>
        <w:t xml:space="preserve">H. J. </w:t>
      </w:r>
      <w:proofErr w:type="spellStart"/>
      <w:r w:rsidRPr="004B7773">
        <w:rPr>
          <w:rFonts w:ascii="Times New Roman" w:eastAsia="Calibri" w:hAnsi="Times New Roman" w:cs="Times New Roman"/>
          <w:color w:val="000000"/>
          <w:sz w:val="24"/>
          <w:szCs w:val="24"/>
        </w:rPr>
        <w:t>Skaug</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M. </w:t>
      </w:r>
      <w:proofErr w:type="spellStart"/>
      <w:r w:rsidRPr="004B7773">
        <w:rPr>
          <w:rFonts w:ascii="Times New Roman" w:eastAsia="Calibri" w:hAnsi="Times New Roman" w:cs="Times New Roman"/>
          <w:color w:val="000000"/>
          <w:sz w:val="24"/>
          <w:szCs w:val="24"/>
        </w:rPr>
        <w:t>Maechler</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 xml:space="preserve">and B. M. </w:t>
      </w:r>
      <w:proofErr w:type="spellStart"/>
      <w:r w:rsidRPr="004B7773">
        <w:rPr>
          <w:rFonts w:ascii="Times New Roman" w:eastAsia="Calibri" w:hAnsi="Times New Roman" w:cs="Times New Roman"/>
          <w:color w:val="000000"/>
          <w:sz w:val="24"/>
          <w:szCs w:val="24"/>
        </w:rPr>
        <w:t>Bolker</w:t>
      </w:r>
      <w:proofErr w:type="spellEnd"/>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 xml:space="preserve"> 2017. </w:t>
      </w:r>
      <w:proofErr w:type="spellStart"/>
      <w:r w:rsidRPr="004B7773">
        <w:rPr>
          <w:rFonts w:ascii="Times New Roman" w:eastAsia="Calibri" w:hAnsi="Times New Roman" w:cs="Times New Roman"/>
          <w:color w:val="000000"/>
          <w:sz w:val="24"/>
          <w:szCs w:val="24"/>
        </w:rPr>
        <w:t>glmmTMB</w:t>
      </w:r>
      <w:proofErr w:type="spellEnd"/>
      <w:r w:rsidRPr="004B7773">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b</w:t>
      </w:r>
      <w:r w:rsidRPr="004B7773">
        <w:rPr>
          <w:rFonts w:ascii="Times New Roman" w:eastAsia="Calibri" w:hAnsi="Times New Roman" w:cs="Times New Roman"/>
          <w:color w:val="000000"/>
          <w:sz w:val="24"/>
          <w:szCs w:val="24"/>
        </w:rPr>
        <w:t xml:space="preserve">alances </w:t>
      </w:r>
      <w:r w:rsidR="00947BFA">
        <w:rPr>
          <w:rFonts w:ascii="Times New Roman" w:eastAsia="Calibri" w:hAnsi="Times New Roman" w:cs="Times New Roman"/>
          <w:color w:val="000000"/>
          <w:sz w:val="24"/>
          <w:szCs w:val="24"/>
        </w:rPr>
        <w:t>s</w:t>
      </w:r>
      <w:r w:rsidRPr="004B7773">
        <w:rPr>
          <w:rFonts w:ascii="Times New Roman" w:eastAsia="Calibri" w:hAnsi="Times New Roman" w:cs="Times New Roman"/>
          <w:color w:val="000000"/>
          <w:sz w:val="24"/>
          <w:szCs w:val="24"/>
        </w:rPr>
        <w:t xml:space="preserve">peed and </w:t>
      </w:r>
      <w:r w:rsidR="00947BFA">
        <w:rPr>
          <w:rFonts w:ascii="Times New Roman" w:eastAsia="Calibri" w:hAnsi="Times New Roman" w:cs="Times New Roman"/>
          <w:color w:val="000000"/>
          <w:sz w:val="24"/>
          <w:szCs w:val="24"/>
        </w:rPr>
        <w:t>f</w:t>
      </w:r>
      <w:r w:rsidRPr="004B7773">
        <w:rPr>
          <w:rFonts w:ascii="Times New Roman" w:eastAsia="Calibri" w:hAnsi="Times New Roman" w:cs="Times New Roman"/>
          <w:color w:val="000000"/>
          <w:sz w:val="24"/>
          <w:szCs w:val="24"/>
        </w:rPr>
        <w:t xml:space="preserve">lexibility </w:t>
      </w:r>
      <w:r w:rsidR="00947BFA">
        <w:rPr>
          <w:rFonts w:ascii="Times New Roman" w:eastAsia="Calibri" w:hAnsi="Times New Roman" w:cs="Times New Roman"/>
          <w:color w:val="000000"/>
          <w:sz w:val="24"/>
          <w:szCs w:val="24"/>
        </w:rPr>
        <w:lastRenderedPageBreak/>
        <w:t>a</w:t>
      </w:r>
      <w:r w:rsidRPr="004B7773">
        <w:rPr>
          <w:rFonts w:ascii="Times New Roman" w:eastAsia="Calibri" w:hAnsi="Times New Roman" w:cs="Times New Roman"/>
          <w:color w:val="000000"/>
          <w:sz w:val="24"/>
          <w:szCs w:val="24"/>
        </w:rPr>
        <w:t xml:space="preserve">mong </w:t>
      </w:r>
      <w:r w:rsidR="00947BFA">
        <w:rPr>
          <w:rFonts w:ascii="Times New Roman" w:eastAsia="Calibri" w:hAnsi="Times New Roman" w:cs="Times New Roman"/>
          <w:color w:val="000000"/>
          <w:sz w:val="24"/>
          <w:szCs w:val="24"/>
        </w:rPr>
        <w:t>p</w:t>
      </w:r>
      <w:r w:rsidRPr="004B7773">
        <w:rPr>
          <w:rFonts w:ascii="Times New Roman" w:eastAsia="Calibri" w:hAnsi="Times New Roman" w:cs="Times New Roman"/>
          <w:color w:val="000000"/>
          <w:sz w:val="24"/>
          <w:szCs w:val="24"/>
        </w:rPr>
        <w:t xml:space="preserve">ackages for </w:t>
      </w:r>
      <w:r w:rsidR="00947BFA">
        <w:rPr>
          <w:rFonts w:ascii="Times New Roman" w:eastAsia="Calibri" w:hAnsi="Times New Roman" w:cs="Times New Roman"/>
          <w:color w:val="000000"/>
          <w:sz w:val="24"/>
          <w:szCs w:val="24"/>
        </w:rPr>
        <w:t>z</w:t>
      </w:r>
      <w:r w:rsidRPr="004B7773">
        <w:rPr>
          <w:rFonts w:ascii="Times New Roman" w:eastAsia="Calibri" w:hAnsi="Times New Roman" w:cs="Times New Roman"/>
          <w:color w:val="000000"/>
          <w:sz w:val="24"/>
          <w:szCs w:val="24"/>
        </w:rPr>
        <w:t xml:space="preserve">ero-inflated </w:t>
      </w:r>
      <w:r w:rsidR="00947BFA">
        <w:rPr>
          <w:rFonts w:ascii="Times New Roman" w:eastAsia="Calibri" w:hAnsi="Times New Roman" w:cs="Times New Roman"/>
          <w:color w:val="000000"/>
          <w:sz w:val="24"/>
          <w:szCs w:val="24"/>
        </w:rPr>
        <w:t>g</w:t>
      </w:r>
      <w:r w:rsidRPr="004B7773">
        <w:rPr>
          <w:rFonts w:ascii="Times New Roman" w:eastAsia="Calibri" w:hAnsi="Times New Roman" w:cs="Times New Roman"/>
          <w:color w:val="000000"/>
          <w:sz w:val="24"/>
          <w:szCs w:val="24"/>
        </w:rPr>
        <w:t xml:space="preserve">eneralized </w:t>
      </w:r>
      <w:r w:rsidR="00947BFA">
        <w:rPr>
          <w:rFonts w:ascii="Times New Roman" w:eastAsia="Calibri" w:hAnsi="Times New Roman" w:cs="Times New Roman"/>
          <w:color w:val="000000"/>
          <w:sz w:val="24"/>
          <w:szCs w:val="24"/>
        </w:rPr>
        <w:t>l</w:t>
      </w:r>
      <w:r w:rsidRPr="004B7773">
        <w:rPr>
          <w:rFonts w:ascii="Times New Roman" w:eastAsia="Calibri" w:hAnsi="Times New Roman" w:cs="Times New Roman"/>
          <w:color w:val="000000"/>
          <w:sz w:val="24"/>
          <w:szCs w:val="24"/>
        </w:rPr>
        <w:t xml:space="preserve">inear </w:t>
      </w:r>
      <w:r w:rsidR="00947BFA">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 xml:space="preserve">ixed </w:t>
      </w:r>
      <w:r w:rsidR="00CF6013">
        <w:rPr>
          <w:rFonts w:ascii="Times New Roman" w:eastAsia="Calibri" w:hAnsi="Times New Roman" w:cs="Times New Roman"/>
          <w:color w:val="000000"/>
          <w:sz w:val="24"/>
          <w:szCs w:val="24"/>
        </w:rPr>
        <w:t>m</w:t>
      </w:r>
      <w:r w:rsidRPr="004B7773">
        <w:rPr>
          <w:rFonts w:ascii="Times New Roman" w:eastAsia="Calibri" w:hAnsi="Times New Roman" w:cs="Times New Roman"/>
          <w:color w:val="000000"/>
          <w:sz w:val="24"/>
          <w:szCs w:val="24"/>
        </w:rPr>
        <w:t>odeling. </w:t>
      </w:r>
      <w:r w:rsidRPr="008A63AC">
        <w:rPr>
          <w:rFonts w:ascii="Times New Roman" w:eastAsia="Calibri" w:hAnsi="Times New Roman" w:cs="Times New Roman"/>
          <w:iCs/>
          <w:color w:val="000000"/>
          <w:sz w:val="24"/>
          <w:szCs w:val="24"/>
        </w:rPr>
        <w:t>The R Journal</w:t>
      </w:r>
      <w:r w:rsidRPr="004B7773">
        <w:rPr>
          <w:rFonts w:ascii="Times New Roman" w:eastAsia="Calibri" w:hAnsi="Times New Roman" w:cs="Times New Roman"/>
          <w:color w:val="000000"/>
          <w:sz w:val="24"/>
          <w:szCs w:val="24"/>
        </w:rPr>
        <w:t> </w:t>
      </w:r>
      <w:r w:rsidRPr="008A63AC">
        <w:rPr>
          <w:rFonts w:ascii="Times New Roman" w:eastAsia="Calibri" w:hAnsi="Times New Roman" w:cs="Times New Roman"/>
          <w:bCs/>
          <w:color w:val="000000"/>
          <w:sz w:val="24"/>
          <w:szCs w:val="24"/>
        </w:rPr>
        <w:t>9</w:t>
      </w:r>
      <w:r w:rsidR="00947BFA">
        <w:rPr>
          <w:rFonts w:ascii="Times New Roman" w:eastAsia="Calibri" w:hAnsi="Times New Roman" w:cs="Times New Roman"/>
          <w:color w:val="000000"/>
          <w:sz w:val="24"/>
          <w:szCs w:val="24"/>
        </w:rPr>
        <w:t>:</w:t>
      </w:r>
      <w:r w:rsidRPr="004B7773">
        <w:rPr>
          <w:rFonts w:ascii="Times New Roman" w:eastAsia="Calibri" w:hAnsi="Times New Roman" w:cs="Times New Roman"/>
          <w:color w:val="000000"/>
          <w:sz w:val="24"/>
          <w:szCs w:val="24"/>
        </w:rPr>
        <w:t>378–400. </w:t>
      </w:r>
      <w:proofErr w:type="gramStart"/>
      <w:r w:rsidR="00947BFA" w:rsidRPr="00947BFA">
        <w:rPr>
          <w:rFonts w:ascii="Times New Roman" w:eastAsia="Calibri" w:hAnsi="Times New Roman" w:cs="Times New Roman"/>
          <w:color w:val="000000"/>
          <w:sz w:val="24"/>
          <w:szCs w:val="24"/>
        </w:rPr>
        <w:t>https://journal.r-project.org/archive/2017/RJ-2017-066/index.html</w:t>
      </w:r>
      <w:r w:rsidR="00947BFA" w:rsidRPr="00947BFA" w:rsidDel="00947BFA">
        <w:rPr>
          <w:rFonts w:ascii="Times New Roman" w:eastAsia="Calibri" w:hAnsi="Times New Roman" w:cs="Times New Roman"/>
          <w:color w:val="000000"/>
          <w:sz w:val="24"/>
          <w:szCs w:val="24"/>
        </w:rPr>
        <w:t xml:space="preserve"> </w:t>
      </w:r>
      <w:r w:rsidRPr="004B7773">
        <w:rPr>
          <w:rFonts w:ascii="Times New Roman" w:eastAsia="Calibri" w:hAnsi="Times New Roman" w:cs="Times New Roman"/>
          <w:color w:val="000000"/>
          <w:sz w:val="24"/>
          <w:szCs w:val="24"/>
        </w:rPr>
        <w:t>.</w:t>
      </w:r>
      <w:proofErr w:type="gramEnd"/>
    </w:p>
    <w:p w14:paraId="16E30A2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Chabot, D., V. Carignan, and D. M. Bird. 2014. Measuring habitat quality for least bitterns in a created wetland with use of a </w:t>
      </w:r>
      <w:proofErr w:type="gramStart"/>
      <w:r w:rsidRPr="0050313E">
        <w:rPr>
          <w:rFonts w:ascii="Times New Roman" w:eastAsia="Calibri" w:hAnsi="Times New Roman" w:cs="Times New Roman"/>
          <w:color w:val="000000"/>
          <w:sz w:val="24"/>
          <w:szCs w:val="24"/>
        </w:rPr>
        <w:t>small unmanned</w:t>
      </w:r>
      <w:proofErr w:type="gramEnd"/>
      <w:r w:rsidRPr="0050313E">
        <w:rPr>
          <w:rFonts w:ascii="Times New Roman" w:eastAsia="Calibri" w:hAnsi="Times New Roman" w:cs="Times New Roman"/>
          <w:color w:val="000000"/>
          <w:sz w:val="24"/>
          <w:szCs w:val="24"/>
        </w:rPr>
        <w:t xml:space="preserve"> aircraft. Wetlands 34:527–533.</w:t>
      </w:r>
    </w:p>
    <w:p w14:paraId="1F0979C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Conway, C. J. 2011. Standardized North American marsh bird monitoring protocol. Waterbirds 34:319–346.</w:t>
      </w:r>
    </w:p>
    <w:p w14:paraId="49916138"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Dahl, T. E. 2014. Status and trends of prairie wetlands in the United States 1997 to 2009. Ecological Services, U.S. Fish and Wildlife Service, Washington, D.C., USA. 67 pp.</w:t>
      </w:r>
    </w:p>
    <w:p w14:paraId="694B755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Delphey</w:t>
      </w:r>
      <w:proofErr w:type="spellEnd"/>
      <w:r w:rsidRPr="0050313E">
        <w:rPr>
          <w:rFonts w:ascii="Times New Roman" w:eastAsia="Calibri" w:hAnsi="Times New Roman" w:cs="Times New Roman"/>
          <w:color w:val="000000"/>
          <w:sz w:val="24"/>
          <w:szCs w:val="24"/>
        </w:rPr>
        <w:t xml:space="preserve">, P. J., and J. J. Dinsmore. 1993. Breeding bird communities of recently restored and natural prairie potholes. Wetlands 13:200–206. </w:t>
      </w:r>
    </w:p>
    <w:p w14:paraId="0EE155D6"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Elgersma, K. J., J. P. Martina, D. E. Goldberg, and W. S. Currie. 2017. Effectiveness of cattail (</w:t>
      </w:r>
      <w:r w:rsidRPr="0050313E">
        <w:rPr>
          <w:rFonts w:ascii="Times New Roman" w:eastAsia="Calibri" w:hAnsi="Times New Roman" w:cs="Times New Roman"/>
          <w:i/>
          <w:iCs/>
          <w:color w:val="000000"/>
          <w:sz w:val="24"/>
          <w:szCs w:val="24"/>
        </w:rPr>
        <w:t>Typha</w:t>
      </w:r>
      <w:r w:rsidRPr="0050313E">
        <w:rPr>
          <w:rFonts w:ascii="Times New Roman" w:eastAsia="Calibri" w:hAnsi="Times New Roman" w:cs="Times New Roman"/>
          <w:color w:val="000000"/>
          <w:sz w:val="24"/>
          <w:szCs w:val="24"/>
        </w:rPr>
        <w:t xml:space="preserve"> spp.) management techniques depends on exogenous nitrogen inputs. Elementa: Science of the Anthropocene 5:19.</w:t>
      </w:r>
    </w:p>
    <w:p w14:paraId="75A6B44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S. M. 2006. Restoring prairie pothole wetlands: does the species pool concept offer decision-making guidance for re-vegetation? Applied Vegetation Science 9:261–270.</w:t>
      </w:r>
    </w:p>
    <w:p w14:paraId="175FEBB5"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xml:space="preserve">, S. M., N. O. Anderson, and P. D. Ascher. 1999. Invasiveness in wetland plants in temperate North America. Wetlands 19:733–755. </w:t>
      </w:r>
    </w:p>
    <w:p w14:paraId="55E22A70"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Glisson, W. J., R. S. Brady, A. T. </w:t>
      </w:r>
      <w:proofErr w:type="spellStart"/>
      <w:r w:rsidRPr="0050313E">
        <w:rPr>
          <w:rFonts w:ascii="Times New Roman" w:eastAsia="Calibri" w:hAnsi="Times New Roman" w:cs="Times New Roman"/>
          <w:color w:val="000000"/>
          <w:sz w:val="24"/>
          <w:szCs w:val="24"/>
        </w:rPr>
        <w:t>Paulios</w:t>
      </w:r>
      <w:proofErr w:type="spellEnd"/>
      <w:r w:rsidRPr="0050313E">
        <w:rPr>
          <w:rFonts w:ascii="Times New Roman" w:eastAsia="Calibri" w:hAnsi="Times New Roman" w:cs="Times New Roman"/>
          <w:color w:val="000000"/>
          <w:sz w:val="24"/>
          <w:szCs w:val="24"/>
        </w:rPr>
        <w:t xml:space="preserve">, S. K. Jacobi, and D. J. Larkin. 2015. Sensitivity of secretive marsh birds to vegetation condition in natural and restored wetlands in Wisconsin. Journal of Wildlife Management 79:1101–1116. </w:t>
      </w:r>
    </w:p>
    <w:p w14:paraId="6082E08E"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Green, R. H. 1979. Sampling design and statistical methods for environmental biologists. Wiley, Chichester, England.</w:t>
      </w:r>
    </w:p>
    <w:p w14:paraId="17ED879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Harms, T. M., and S. J. Dinsmore. 2013. Habitat associations of secretive marsh birds in Iowa. Wetlands 33:561–571.</w:t>
      </w:r>
    </w:p>
    <w:p w14:paraId="0E76B9A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Johnson, R. R., and J. J. Dinsmore. 1986. Habitat use by breeding Virginia rails and soras. Journal of Wildlife Management 50:387–392. &lt;http://www.jstor.org/stable/3801092&gt;.</w:t>
      </w:r>
    </w:p>
    <w:p w14:paraId="7BBD8F7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Kantrud</w:t>
      </w:r>
      <w:proofErr w:type="spellEnd"/>
      <w:r w:rsidRPr="0050313E">
        <w:rPr>
          <w:rFonts w:ascii="Times New Roman" w:eastAsia="Calibri" w:hAnsi="Times New Roman" w:cs="Times New Roman"/>
          <w:color w:val="000000"/>
          <w:sz w:val="24"/>
          <w:szCs w:val="24"/>
        </w:rPr>
        <w:t xml:space="preserve">, H. A., and W. E. Newton. 1996. A test of vegetation-related indicators of wetland quality in the Prairie Pothole Region. Journal of Aquatic Ecosystem Health 5:177–191. </w:t>
      </w:r>
    </w:p>
    <w:p w14:paraId="32369B5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lastRenderedPageBreak/>
        <w:t>Kloiber</w:t>
      </w:r>
      <w:proofErr w:type="spellEnd"/>
      <w:r w:rsidRPr="0050313E">
        <w:rPr>
          <w:rFonts w:ascii="Times New Roman" w:eastAsia="Calibri" w:hAnsi="Times New Roman" w:cs="Times New Roman"/>
          <w:color w:val="000000"/>
          <w:sz w:val="24"/>
          <w:szCs w:val="24"/>
        </w:rPr>
        <w:t>, S. M., and D. J. Norris. 2013. Status and trends of wetlands in Minnesota: wetland quantity trends from 2006 to 2011. Minnesota Department of Natural Resources, St. Paul, Minnesota, USA.</w:t>
      </w:r>
    </w:p>
    <w:p w14:paraId="73F2D017" w14:textId="73199A4A" w:rsidR="00191776"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P., A. </w:t>
      </w:r>
      <w:proofErr w:type="spellStart"/>
      <w:r w:rsidRPr="0050313E">
        <w:rPr>
          <w:rFonts w:ascii="Times New Roman" w:eastAsia="Calibri" w:hAnsi="Times New Roman" w:cs="Times New Roman"/>
          <w:color w:val="000000"/>
          <w:sz w:val="24"/>
          <w:szCs w:val="24"/>
        </w:rPr>
        <w:t>Lehikoinen</w:t>
      </w:r>
      <w:proofErr w:type="spellEnd"/>
      <w:r w:rsidRPr="0050313E">
        <w:rPr>
          <w:rFonts w:ascii="Times New Roman" w:eastAsia="Calibri" w:hAnsi="Times New Roman" w:cs="Times New Roman"/>
          <w:color w:val="000000"/>
          <w:sz w:val="24"/>
          <w:szCs w:val="24"/>
        </w:rPr>
        <w:t xml:space="preserve">, M. </w:t>
      </w:r>
      <w:proofErr w:type="spellStart"/>
      <w:r w:rsidRPr="0050313E">
        <w:rPr>
          <w:rFonts w:ascii="Times New Roman" w:eastAsia="Calibri" w:hAnsi="Times New Roman" w:cs="Times New Roman"/>
          <w:color w:val="000000"/>
          <w:sz w:val="24"/>
          <w:szCs w:val="24"/>
        </w:rPr>
        <w:t>Mikkola-Roos</w:t>
      </w:r>
      <w:proofErr w:type="spellEnd"/>
      <w:r w:rsidRPr="0050313E">
        <w:rPr>
          <w:rFonts w:ascii="Times New Roman" w:eastAsia="Calibri" w:hAnsi="Times New Roman" w:cs="Times New Roman"/>
          <w:color w:val="000000"/>
          <w:sz w:val="24"/>
          <w:szCs w:val="24"/>
        </w:rPr>
        <w:t xml:space="preserve">, and K. </w:t>
      </w:r>
      <w:proofErr w:type="spellStart"/>
      <w:r w:rsidRPr="0050313E">
        <w:rPr>
          <w:rFonts w:ascii="Times New Roman" w:eastAsia="Calibri" w:hAnsi="Times New Roman" w:cs="Times New Roman"/>
          <w:color w:val="000000"/>
          <w:sz w:val="24"/>
          <w:szCs w:val="24"/>
        </w:rPr>
        <w:t>Jaatinen</w:t>
      </w:r>
      <w:proofErr w:type="spellEnd"/>
      <w:r w:rsidRPr="0050313E">
        <w:rPr>
          <w:rFonts w:ascii="Times New Roman" w:eastAsia="Calibri" w:hAnsi="Times New Roman" w:cs="Times New Roman"/>
          <w:color w:val="000000"/>
          <w:sz w:val="24"/>
          <w:szCs w:val="24"/>
        </w:rPr>
        <w:t>. 2017. Counteracting wetland overgrowth increases breeding and staging bird abundances. Scientific Reports 7:41391.</w:t>
      </w:r>
    </w:p>
    <w:p w14:paraId="3840F741" w14:textId="2AFEF897" w:rsidR="00D8156A" w:rsidRPr="0050313E" w:rsidRDefault="00D8156A" w:rsidP="00D8156A">
      <w:pPr>
        <w:spacing w:after="120" w:line="360" w:lineRule="auto"/>
        <w:ind w:left="360" w:hanging="360"/>
        <w:rPr>
          <w:rFonts w:ascii="Times New Roman" w:eastAsia="Calibri" w:hAnsi="Times New Roman" w:cs="Times New Roman"/>
          <w:color w:val="000000"/>
          <w:sz w:val="24"/>
          <w:szCs w:val="24"/>
        </w:rPr>
      </w:pPr>
      <w:proofErr w:type="spellStart"/>
      <w:r w:rsidRPr="00D8156A">
        <w:rPr>
          <w:rFonts w:ascii="Times New Roman" w:eastAsia="Calibri" w:hAnsi="Times New Roman" w:cs="Times New Roman"/>
          <w:color w:val="000000"/>
          <w:sz w:val="24"/>
          <w:szCs w:val="24"/>
        </w:rPr>
        <w:t>Lenth</w:t>
      </w:r>
      <w:proofErr w:type="spellEnd"/>
      <w:r>
        <w:rPr>
          <w:rFonts w:ascii="Times New Roman" w:eastAsia="Calibri" w:hAnsi="Times New Roman" w:cs="Times New Roman"/>
          <w:color w:val="000000"/>
          <w:sz w:val="24"/>
          <w:szCs w:val="24"/>
        </w:rPr>
        <w:t xml:space="preserve"> R.V.</w:t>
      </w:r>
      <w:r w:rsidRPr="00D8156A">
        <w:rPr>
          <w:rFonts w:ascii="Times New Roman" w:eastAsia="Calibri" w:hAnsi="Times New Roman" w:cs="Times New Roman"/>
          <w:color w:val="000000"/>
          <w:sz w:val="24"/>
          <w:szCs w:val="24"/>
        </w:rPr>
        <w:t xml:space="preserve"> 2022. </w:t>
      </w:r>
      <w:proofErr w:type="spellStart"/>
      <w:r w:rsidRPr="00D8156A">
        <w:rPr>
          <w:rFonts w:ascii="Times New Roman" w:eastAsia="Calibri" w:hAnsi="Times New Roman" w:cs="Times New Roman"/>
          <w:color w:val="000000"/>
          <w:sz w:val="24"/>
          <w:szCs w:val="24"/>
        </w:rPr>
        <w:t>emmeans</w:t>
      </w:r>
      <w:proofErr w:type="spellEnd"/>
      <w:r w:rsidRPr="00D8156A">
        <w:rPr>
          <w:rFonts w:ascii="Times New Roman" w:eastAsia="Calibri" w:hAnsi="Times New Roman" w:cs="Times New Roman"/>
          <w:color w:val="000000"/>
          <w:sz w:val="24"/>
          <w:szCs w:val="24"/>
        </w:rPr>
        <w:t xml:space="preserve">: </w:t>
      </w:r>
      <w:r w:rsidR="00947BFA">
        <w:rPr>
          <w:rFonts w:ascii="Times New Roman" w:eastAsia="Calibri" w:hAnsi="Times New Roman" w:cs="Times New Roman"/>
          <w:color w:val="000000"/>
          <w:sz w:val="24"/>
          <w:szCs w:val="24"/>
        </w:rPr>
        <w:t>e</w:t>
      </w:r>
      <w:r w:rsidRPr="00D8156A">
        <w:rPr>
          <w:rFonts w:ascii="Times New Roman" w:eastAsia="Calibri" w:hAnsi="Times New Roman" w:cs="Times New Roman"/>
          <w:color w:val="000000"/>
          <w:sz w:val="24"/>
          <w:szCs w:val="24"/>
        </w:rPr>
        <w:t xml:space="preserve">stimated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arginal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 xml:space="preserve">eans, aka </w:t>
      </w:r>
      <w:r w:rsidR="00947BFA">
        <w:rPr>
          <w:rFonts w:ascii="Times New Roman" w:eastAsia="Calibri" w:hAnsi="Times New Roman" w:cs="Times New Roman"/>
          <w:color w:val="000000"/>
          <w:sz w:val="24"/>
          <w:szCs w:val="24"/>
        </w:rPr>
        <w:t>l</w:t>
      </w:r>
      <w:r w:rsidRPr="00D8156A">
        <w:rPr>
          <w:rFonts w:ascii="Times New Roman" w:eastAsia="Calibri" w:hAnsi="Times New Roman" w:cs="Times New Roman"/>
          <w:color w:val="000000"/>
          <w:sz w:val="24"/>
          <w:szCs w:val="24"/>
        </w:rPr>
        <w:t>east-</w:t>
      </w:r>
      <w:r w:rsidR="00947BFA">
        <w:rPr>
          <w:rFonts w:ascii="Times New Roman" w:eastAsia="Calibri" w:hAnsi="Times New Roman" w:cs="Times New Roman"/>
          <w:color w:val="000000"/>
          <w:sz w:val="24"/>
          <w:szCs w:val="24"/>
        </w:rPr>
        <w:t>s</w:t>
      </w:r>
      <w:r w:rsidRPr="00D8156A">
        <w:rPr>
          <w:rFonts w:ascii="Times New Roman" w:eastAsia="Calibri" w:hAnsi="Times New Roman" w:cs="Times New Roman"/>
          <w:color w:val="000000"/>
          <w:sz w:val="24"/>
          <w:szCs w:val="24"/>
        </w:rPr>
        <w:t xml:space="preserve">quares </w:t>
      </w:r>
      <w:r w:rsidR="00947BFA">
        <w:rPr>
          <w:rFonts w:ascii="Times New Roman" w:eastAsia="Calibri" w:hAnsi="Times New Roman" w:cs="Times New Roman"/>
          <w:color w:val="000000"/>
          <w:sz w:val="24"/>
          <w:szCs w:val="24"/>
        </w:rPr>
        <w:t>m</w:t>
      </w:r>
      <w:r w:rsidRPr="00D8156A">
        <w:rPr>
          <w:rFonts w:ascii="Times New Roman" w:eastAsia="Calibri" w:hAnsi="Times New Roman" w:cs="Times New Roman"/>
          <w:color w:val="000000"/>
          <w:sz w:val="24"/>
          <w:szCs w:val="24"/>
        </w:rPr>
        <w:t>eans. R package version 1.7.4-1. https://CRAN.R-project.org/package=emmeans</w:t>
      </w:r>
    </w:p>
    <w:p w14:paraId="452600F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D. L. Bergman,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xml:space="preserve">, and W. J. </w:t>
      </w:r>
      <w:proofErr w:type="spellStart"/>
      <w:r w:rsidRPr="0050313E">
        <w:rPr>
          <w:rFonts w:ascii="Times New Roman" w:eastAsia="Calibri" w:hAnsi="Times New Roman" w:cs="Times New Roman"/>
          <w:color w:val="000000"/>
          <w:sz w:val="24"/>
          <w:szCs w:val="24"/>
        </w:rPr>
        <w:t>Bleier</w:t>
      </w:r>
      <w:proofErr w:type="spellEnd"/>
      <w:r w:rsidRPr="0050313E">
        <w:rPr>
          <w:rFonts w:ascii="Times New Roman" w:eastAsia="Calibri" w:hAnsi="Times New Roman" w:cs="Times New Roman"/>
          <w:color w:val="000000"/>
          <w:sz w:val="24"/>
          <w:szCs w:val="24"/>
        </w:rPr>
        <w:t>. 1994. Response of black terns (</w:t>
      </w:r>
      <w:proofErr w:type="spellStart"/>
      <w:r w:rsidRPr="0050313E">
        <w:rPr>
          <w:rFonts w:ascii="Times New Roman" w:eastAsia="Calibri" w:hAnsi="Times New Roman" w:cs="Times New Roman"/>
          <w:i/>
          <w:color w:val="000000"/>
          <w:sz w:val="24"/>
          <w:szCs w:val="24"/>
        </w:rPr>
        <w:t>Chlidonias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niger</w:t>
      </w:r>
      <w:proofErr w:type="spellEnd"/>
      <w:r w:rsidRPr="0050313E">
        <w:rPr>
          <w:rFonts w:ascii="Times New Roman" w:eastAsia="Calibri" w:hAnsi="Times New Roman" w:cs="Times New Roman"/>
          <w:color w:val="000000"/>
          <w:sz w:val="24"/>
          <w:szCs w:val="24"/>
        </w:rPr>
        <w:t xml:space="preserve">) to glyphosate-induced habitat alterations on wetlands. Colonial Waterbirds 17:160–167. </w:t>
      </w:r>
    </w:p>
    <w:p w14:paraId="5E009C7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Linz, G. M., and D. C. </w:t>
      </w:r>
      <w:proofErr w:type="spellStart"/>
      <w:r w:rsidRPr="0050313E">
        <w:rPr>
          <w:rFonts w:ascii="Times New Roman" w:eastAsia="Calibri" w:hAnsi="Times New Roman" w:cs="Times New Roman"/>
          <w:color w:val="000000"/>
          <w:sz w:val="24"/>
          <w:szCs w:val="24"/>
        </w:rPr>
        <w:t>Blixt</w:t>
      </w:r>
      <w:proofErr w:type="spellEnd"/>
      <w:r w:rsidRPr="0050313E">
        <w:rPr>
          <w:rFonts w:ascii="Times New Roman" w:eastAsia="Calibri" w:hAnsi="Times New Roman" w:cs="Times New Roman"/>
          <w:color w:val="000000"/>
          <w:sz w:val="24"/>
          <w:szCs w:val="24"/>
        </w:rPr>
        <w:t>. 1997. Black terns benefit from cattail management in the northern Great Plains. Colonial Waterbirds 20:617–621.</w:t>
      </w:r>
    </w:p>
    <w:p w14:paraId="58803230" w14:textId="77777777" w:rsidR="00191776" w:rsidRPr="0050313E" w:rsidRDefault="7BFFA4C7" w:rsidP="7BFFA4C7">
      <w:pPr>
        <w:spacing w:after="120" w:line="360" w:lineRule="auto"/>
        <w:ind w:left="360" w:hanging="36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Linz, G. M., and H. J. Homan. 2011. Use of glyphosate for managing invasive cattail (</w:t>
      </w:r>
      <w:r w:rsidRPr="7BFFA4C7">
        <w:rPr>
          <w:rFonts w:ascii="Times New Roman" w:eastAsia="Calibri" w:hAnsi="Times New Roman" w:cs="Times New Roman"/>
          <w:i/>
          <w:iCs/>
          <w:color w:val="000000" w:themeColor="text1"/>
          <w:sz w:val="24"/>
          <w:szCs w:val="24"/>
        </w:rPr>
        <w:t>Typha</w:t>
      </w:r>
      <w:r w:rsidRPr="7BFFA4C7">
        <w:rPr>
          <w:rFonts w:ascii="Times New Roman" w:eastAsia="Calibri" w:hAnsi="Times New Roman" w:cs="Times New Roman"/>
          <w:color w:val="000000" w:themeColor="text1"/>
          <w:sz w:val="24"/>
          <w:szCs w:val="24"/>
        </w:rPr>
        <w:t xml:space="preserve"> spp.) to disperse blackbird (</w:t>
      </w:r>
      <w:r w:rsidRPr="7BFFA4C7">
        <w:rPr>
          <w:rFonts w:ascii="Times New Roman" w:eastAsia="Calibri" w:hAnsi="Times New Roman" w:cs="Times New Roman"/>
          <w:i/>
          <w:iCs/>
          <w:color w:val="000000" w:themeColor="text1"/>
          <w:sz w:val="24"/>
          <w:szCs w:val="24"/>
        </w:rPr>
        <w:t>Icteridae</w:t>
      </w:r>
      <w:r w:rsidRPr="7BFFA4C7">
        <w:rPr>
          <w:rFonts w:ascii="Times New Roman" w:eastAsia="Calibri" w:hAnsi="Times New Roman" w:cs="Times New Roman"/>
          <w:color w:val="000000" w:themeColor="text1"/>
          <w:sz w:val="24"/>
          <w:szCs w:val="24"/>
        </w:rPr>
        <w:t xml:space="preserve">) roosts. Crop Protection 30:98–104. </w:t>
      </w:r>
    </w:p>
    <w:p w14:paraId="351A8557" w14:textId="03C32BEF" w:rsidR="00191776" w:rsidRPr="0050313E" w:rsidRDefault="7BFFA4C7" w:rsidP="00297BE2">
      <w:pPr>
        <w:widowControl w:val="0"/>
        <w:autoSpaceDE w:val="0"/>
        <w:autoSpaceDN w:val="0"/>
        <w:adjustRightInd w:val="0"/>
        <w:spacing w:after="120" w:line="360" w:lineRule="auto"/>
        <w:ind w:left="480" w:hanging="480"/>
        <w:rPr>
          <w:rFonts w:ascii="Times New Roman" w:eastAsia="Calibri" w:hAnsi="Times New Roman" w:cs="Times New Roman"/>
          <w:color w:val="000000" w:themeColor="text1"/>
          <w:sz w:val="24"/>
          <w:szCs w:val="24"/>
        </w:rPr>
      </w:pPr>
      <w:proofErr w:type="spellStart"/>
      <w:r w:rsidRPr="7BFFA4C7">
        <w:rPr>
          <w:rFonts w:ascii="Times New Roman" w:eastAsia="Times New Roman" w:hAnsi="Times New Roman" w:cs="Times New Roman"/>
          <w:sz w:val="24"/>
          <w:szCs w:val="24"/>
        </w:rPr>
        <w:t>Lishawa</w:t>
      </w:r>
      <w:proofErr w:type="spellEnd"/>
      <w:r w:rsidRPr="7BFFA4C7">
        <w:rPr>
          <w:rFonts w:ascii="Times New Roman" w:eastAsia="Times New Roman" w:hAnsi="Times New Roman" w:cs="Times New Roman"/>
          <w:sz w:val="24"/>
          <w:szCs w:val="24"/>
        </w:rPr>
        <w:t xml:space="preserve">, S. C., B. A. Lawrence, D. A. Albert, and N. C. Tuchman. 2015. Biomass harvest of invasive </w:t>
      </w:r>
      <w:r w:rsidRPr="00297BE2">
        <w:rPr>
          <w:rFonts w:ascii="Times New Roman" w:eastAsia="Times New Roman" w:hAnsi="Times New Roman" w:cs="Times New Roman"/>
          <w:i/>
          <w:sz w:val="24"/>
          <w:szCs w:val="24"/>
        </w:rPr>
        <w:t>Typha</w:t>
      </w:r>
      <w:r w:rsidRPr="7BFFA4C7">
        <w:rPr>
          <w:rFonts w:ascii="Times New Roman" w:eastAsia="Times New Roman" w:hAnsi="Times New Roman" w:cs="Times New Roman"/>
          <w:sz w:val="24"/>
          <w:szCs w:val="24"/>
        </w:rPr>
        <w:t xml:space="preserve"> promotes plant diversity in a Great Lakes coastal wetland. Restoration Ecology 23:228–237.</w:t>
      </w:r>
      <w:r w:rsidRPr="7BFFA4C7">
        <w:rPr>
          <w:rFonts w:ascii="Times New Roman" w:eastAsia="Calibri" w:hAnsi="Times New Roman" w:cs="Times New Roman"/>
          <w:color w:val="000000" w:themeColor="text1"/>
          <w:sz w:val="24"/>
          <w:szCs w:val="24"/>
        </w:rPr>
        <w:t xml:space="preserve"> </w:t>
      </w:r>
    </w:p>
    <w:p w14:paraId="49123FEB" w14:textId="4BB60AB4" w:rsidR="00191776" w:rsidRPr="0050313E" w:rsidRDefault="7BFFA4C7" w:rsidP="7BFFA4C7">
      <w:pPr>
        <w:widowControl w:val="0"/>
        <w:autoSpaceDE w:val="0"/>
        <w:autoSpaceDN w:val="0"/>
        <w:adjustRightInd w:val="0"/>
        <w:spacing w:after="120" w:line="360" w:lineRule="auto"/>
        <w:ind w:left="360" w:hanging="360"/>
        <w:rPr>
          <w:rFonts w:ascii="Times New Roman" w:eastAsia="Calibri" w:hAnsi="Times New Roman" w:cs="Times New Roman"/>
          <w:color w:val="000000"/>
          <w:sz w:val="24"/>
          <w:szCs w:val="24"/>
        </w:rPr>
      </w:pPr>
      <w:r w:rsidRPr="7BFFA4C7">
        <w:rPr>
          <w:rFonts w:ascii="Times New Roman" w:eastAsia="Calibri" w:hAnsi="Times New Roman" w:cs="Times New Roman"/>
          <w:color w:val="000000" w:themeColor="text1"/>
          <w:sz w:val="24"/>
          <w:szCs w:val="24"/>
        </w:rPr>
        <w:t xml:space="preserve">Lor, S., and R. A. </w:t>
      </w:r>
      <w:proofErr w:type="spellStart"/>
      <w:r w:rsidRPr="7BFFA4C7">
        <w:rPr>
          <w:rFonts w:ascii="Times New Roman" w:eastAsia="Calibri" w:hAnsi="Times New Roman" w:cs="Times New Roman"/>
          <w:color w:val="000000" w:themeColor="text1"/>
          <w:sz w:val="24"/>
          <w:szCs w:val="24"/>
        </w:rPr>
        <w:t>Malecki</w:t>
      </w:r>
      <w:proofErr w:type="spellEnd"/>
      <w:r w:rsidRPr="7BFFA4C7">
        <w:rPr>
          <w:rFonts w:ascii="Times New Roman" w:eastAsia="Calibri" w:hAnsi="Times New Roman" w:cs="Times New Roman"/>
          <w:color w:val="000000" w:themeColor="text1"/>
          <w:sz w:val="24"/>
          <w:szCs w:val="24"/>
        </w:rPr>
        <w:t>. 2006. Breeding ecology and nesting habitat associations of five marsh bird species in western New York. Waterbirds 29:427–436.</w:t>
      </w:r>
    </w:p>
    <w:p w14:paraId="5C2AE41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Martin, K., N. Koper, and R. </w:t>
      </w:r>
      <w:proofErr w:type="spellStart"/>
      <w:r w:rsidRPr="0050313E">
        <w:rPr>
          <w:rFonts w:ascii="Times New Roman" w:eastAsia="Calibri" w:hAnsi="Times New Roman" w:cs="Times New Roman"/>
          <w:color w:val="000000"/>
          <w:sz w:val="24"/>
          <w:szCs w:val="24"/>
        </w:rPr>
        <w:t>Bazin</w:t>
      </w:r>
      <w:proofErr w:type="spellEnd"/>
      <w:r w:rsidRPr="0050313E">
        <w:rPr>
          <w:rFonts w:ascii="Times New Roman" w:eastAsia="Calibri" w:hAnsi="Times New Roman" w:cs="Times New Roman"/>
          <w:color w:val="000000"/>
          <w:sz w:val="24"/>
          <w:szCs w:val="24"/>
        </w:rPr>
        <w:t>. 2014. Optimizing repeat-visit, call-broadcast nocturnal surveys for yellow rails (</w:t>
      </w:r>
      <w:proofErr w:type="spellStart"/>
      <w:r w:rsidRPr="0050313E">
        <w:rPr>
          <w:rFonts w:ascii="Times New Roman" w:eastAsia="Calibri" w:hAnsi="Times New Roman" w:cs="Times New Roman"/>
          <w:i/>
          <w:color w:val="000000"/>
          <w:sz w:val="24"/>
          <w:szCs w:val="24"/>
        </w:rPr>
        <w:t>Coturnicops</w:t>
      </w:r>
      <w:proofErr w:type="spellEnd"/>
      <w:r w:rsidRPr="0050313E">
        <w:rPr>
          <w:rFonts w:ascii="Times New Roman" w:eastAsia="Calibri" w:hAnsi="Times New Roman" w:cs="Times New Roman"/>
          <w:i/>
          <w:color w:val="000000"/>
          <w:sz w:val="24"/>
          <w:szCs w:val="24"/>
        </w:rPr>
        <w:t xml:space="preserve"> </w:t>
      </w:r>
      <w:proofErr w:type="spellStart"/>
      <w:r w:rsidRPr="0050313E">
        <w:rPr>
          <w:rFonts w:ascii="Times New Roman" w:eastAsia="Calibri" w:hAnsi="Times New Roman" w:cs="Times New Roman"/>
          <w:i/>
          <w:color w:val="000000"/>
          <w:sz w:val="24"/>
          <w:szCs w:val="24"/>
        </w:rPr>
        <w:t>noveboracensis</w:t>
      </w:r>
      <w:proofErr w:type="spellEnd"/>
      <w:r w:rsidRPr="0050313E">
        <w:rPr>
          <w:rFonts w:ascii="Times New Roman" w:eastAsia="Calibri" w:hAnsi="Times New Roman" w:cs="Times New Roman"/>
          <w:color w:val="000000"/>
          <w:sz w:val="24"/>
          <w:szCs w:val="24"/>
        </w:rPr>
        <w:t xml:space="preserve">). Waterbirds 37:68–78. </w:t>
      </w:r>
    </w:p>
    <w:p w14:paraId="747D8917" w14:textId="2624F015"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Minnesota Prairie Plan Working Group. </w:t>
      </w:r>
      <w:r w:rsidRPr="0050313E">
        <w:rPr>
          <w:rFonts w:ascii="Times New Roman" w:eastAsia="Calibri" w:hAnsi="Times New Roman" w:cs="Times New Roman"/>
          <w:sz w:val="24"/>
          <w:szCs w:val="24"/>
        </w:rPr>
        <w:t>2018. Minnesota Prairie Conservation Plan. Minnesota Prairie Plan Working Group, Minneapolis, Minnesota, USA. &lt;</w:t>
      </w:r>
      <w:hyperlink r:id="rId8" w:history="1">
        <w:r w:rsidRPr="00191776">
          <w:rPr>
            <w:rFonts w:ascii="Times New Roman" w:eastAsia="Calibri" w:hAnsi="Times New Roman" w:cs="Times New Roman"/>
            <w:sz w:val="24"/>
            <w:szCs w:val="24"/>
          </w:rPr>
          <w:t>https://files.dnr.state.mn.us/eco/mcbs/mn_prairie_conservation_plan.pdf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w:t>
      </w:r>
      <w:r w:rsidRPr="0050313E">
        <w:rPr>
          <w:rFonts w:ascii="Times New Roman" w:eastAsia="Calibri" w:hAnsi="Times New Roman" w:cs="Times New Roman"/>
          <w:color w:val="000000"/>
          <w:sz w:val="24"/>
          <w:szCs w:val="24"/>
        </w:rPr>
        <w:t>25 September 2018.</w:t>
      </w:r>
    </w:p>
    <w:p w14:paraId="2B87F691" w14:textId="00BA6DFB" w:rsidR="00B31530" w:rsidRPr="00B31530" w:rsidRDefault="00B31530" w:rsidP="00B31530">
      <w:pPr>
        <w:spacing w:after="120" w:line="360" w:lineRule="auto"/>
        <w:ind w:left="360" w:hanging="360"/>
        <w:rPr>
          <w:rFonts w:ascii="Times New Roman" w:eastAsia="Calibri" w:hAnsi="Times New Roman" w:cs="Times New Roman"/>
          <w:sz w:val="24"/>
          <w:szCs w:val="24"/>
          <w:lang w:val="en"/>
        </w:rPr>
      </w:pPr>
      <w:r w:rsidRPr="00B31530">
        <w:rPr>
          <w:rFonts w:ascii="Times New Roman" w:eastAsia="Calibri" w:hAnsi="Times New Roman" w:cs="Times New Roman"/>
          <w:sz w:val="24"/>
          <w:szCs w:val="24"/>
          <w:lang w:val="en"/>
        </w:rPr>
        <w:t xml:space="preserve">MNDNR. 2015. Ecological classification system.  Minnesota Department of Natural Resources, Saint Paul, Minnesota, USA. &lt;http://www.dnr.state.mn.us/ecs/index.html&gt;. Accessed </w:t>
      </w:r>
      <w:r>
        <w:rPr>
          <w:rFonts w:ascii="Times New Roman" w:eastAsia="Calibri" w:hAnsi="Times New Roman" w:cs="Times New Roman"/>
          <w:sz w:val="24"/>
          <w:szCs w:val="24"/>
          <w:lang w:val="en"/>
        </w:rPr>
        <w:t>13</w:t>
      </w:r>
      <w:r w:rsidRPr="00B31530">
        <w:rPr>
          <w:rFonts w:ascii="Times New Roman" w:eastAsia="Calibri" w:hAnsi="Times New Roman" w:cs="Times New Roman"/>
          <w:sz w:val="24"/>
          <w:szCs w:val="24"/>
          <w:lang w:val="en"/>
        </w:rPr>
        <w:t xml:space="preserve"> </w:t>
      </w:r>
      <w:r>
        <w:rPr>
          <w:rFonts w:ascii="Times New Roman" w:eastAsia="Calibri" w:hAnsi="Times New Roman" w:cs="Times New Roman"/>
          <w:sz w:val="24"/>
          <w:szCs w:val="24"/>
          <w:lang w:val="en"/>
        </w:rPr>
        <w:t>Jun 2022</w:t>
      </w:r>
      <w:r w:rsidRPr="00B31530">
        <w:rPr>
          <w:rFonts w:ascii="Times New Roman" w:eastAsia="Calibri" w:hAnsi="Times New Roman" w:cs="Times New Roman"/>
          <w:sz w:val="24"/>
          <w:szCs w:val="24"/>
          <w:lang w:val="en"/>
        </w:rPr>
        <w:t>.</w:t>
      </w:r>
    </w:p>
    <w:p w14:paraId="0F013AC8" w14:textId="33E16AE0"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lastRenderedPageBreak/>
        <w:t xml:space="preserve">Mulhouse, J.M., and S. M. </w:t>
      </w:r>
      <w:proofErr w:type="spellStart"/>
      <w:r w:rsidRPr="0050313E">
        <w:rPr>
          <w:rFonts w:ascii="Times New Roman" w:eastAsia="Calibri" w:hAnsi="Times New Roman" w:cs="Times New Roman"/>
          <w:color w:val="000000"/>
          <w:sz w:val="24"/>
          <w:szCs w:val="24"/>
        </w:rPr>
        <w:t>Galatowitsch</w:t>
      </w:r>
      <w:proofErr w:type="spellEnd"/>
      <w:r w:rsidRPr="0050313E">
        <w:rPr>
          <w:rFonts w:ascii="Times New Roman" w:eastAsia="Calibri" w:hAnsi="Times New Roman" w:cs="Times New Roman"/>
          <w:color w:val="000000"/>
          <w:sz w:val="24"/>
          <w:szCs w:val="24"/>
        </w:rPr>
        <w:t xml:space="preserve">. 2003. Revegetation of prairie pothole wetlands in the mid-continental US: twelve years post-reflooding. Plant Ecology 169:143–159. </w:t>
      </w:r>
    </w:p>
    <w:p w14:paraId="3D38D536" w14:textId="77C7D9AB" w:rsidR="00191776" w:rsidRDefault="00191776" w:rsidP="00191776">
      <w:pPr>
        <w:spacing w:after="120" w:line="36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National Research Council, Committee on Restoration of Aquatic Ecosystems-Science. 1992. Restoration of aquatic systems: science, technology, and public policy. The National Academies Press, Washington, D.C., USA. </w:t>
      </w:r>
      <w:hyperlink r:id="rId9" w:history="1">
        <w:r w:rsidR="006C328E" w:rsidRPr="008D718C">
          <w:rPr>
            <w:rStyle w:val="Hyperlink"/>
            <w:rFonts w:ascii="Times New Roman" w:eastAsia="Calibri" w:hAnsi="Times New Roman" w:cs="Times New Roman"/>
            <w:sz w:val="24"/>
            <w:szCs w:val="24"/>
          </w:rPr>
          <w:t>https://doi.org/10.17226/1807</w:t>
        </w:r>
      </w:hyperlink>
    </w:p>
    <w:p w14:paraId="4E8612BE" w14:textId="45A10786" w:rsidR="006C328E" w:rsidRPr="0050313E" w:rsidRDefault="006C328E" w:rsidP="00191776">
      <w:pPr>
        <w:spacing w:after="120" w:line="360" w:lineRule="auto"/>
        <w:ind w:left="360" w:hanging="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O’Donnell, K. M., F. R. Thompson III, and R. D. </w:t>
      </w:r>
      <w:proofErr w:type="spellStart"/>
      <w:r>
        <w:rPr>
          <w:rFonts w:ascii="Times New Roman" w:eastAsia="Calibri" w:hAnsi="Times New Roman" w:cs="Times New Roman"/>
          <w:color w:val="000000"/>
          <w:sz w:val="24"/>
          <w:szCs w:val="24"/>
        </w:rPr>
        <w:t>Semlitsch</w:t>
      </w:r>
      <w:proofErr w:type="spellEnd"/>
      <w:r>
        <w:rPr>
          <w:rFonts w:ascii="Times New Roman" w:eastAsia="Calibri" w:hAnsi="Times New Roman" w:cs="Times New Roman"/>
          <w:color w:val="000000"/>
          <w:sz w:val="24"/>
          <w:szCs w:val="24"/>
        </w:rPr>
        <w:t xml:space="preserve">.  2015.  Prescribed fire and timber harvest effects on terrestrial salamander abundance, detectability, and microhabitat use.  Journal of Wildlife Management 79:766–775.  </w:t>
      </w:r>
      <w:r w:rsidRPr="006C328E">
        <w:rPr>
          <w:rFonts w:ascii="Times New Roman" w:eastAsia="Calibri" w:hAnsi="Times New Roman" w:cs="Times New Roman"/>
          <w:color w:val="000000"/>
          <w:sz w:val="24"/>
          <w:szCs w:val="24"/>
        </w:rPr>
        <w:t>https://wildlife.onlinelibrary.wiley.com/doi/abs/10.1002/jwmg.884</w:t>
      </w:r>
    </w:p>
    <w:p w14:paraId="48584831"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bookmarkStart w:id="12" w:name="_Hlk36667909"/>
      <w:proofErr w:type="spellStart"/>
      <w:r w:rsidRPr="0050313E">
        <w:rPr>
          <w:rFonts w:ascii="Times New Roman" w:eastAsia="Calibri" w:hAnsi="Times New Roman" w:cs="Times New Roman"/>
          <w:color w:val="000000"/>
          <w:sz w:val="24"/>
          <w:szCs w:val="24"/>
        </w:rPr>
        <w:t>Pulfer</w:t>
      </w:r>
      <w:proofErr w:type="spellEnd"/>
      <w:r w:rsidRPr="0050313E">
        <w:rPr>
          <w:rFonts w:ascii="Times New Roman" w:eastAsia="Calibri" w:hAnsi="Times New Roman" w:cs="Times New Roman"/>
          <w:color w:val="000000"/>
          <w:sz w:val="24"/>
          <w:szCs w:val="24"/>
        </w:rPr>
        <w:t xml:space="preserve">, T. L., C. Hazzard, and D. </w:t>
      </w:r>
      <w:proofErr w:type="spellStart"/>
      <w:r w:rsidRPr="0050313E">
        <w:rPr>
          <w:rFonts w:ascii="Times New Roman" w:eastAsia="Calibri" w:hAnsi="Times New Roman" w:cs="Times New Roman"/>
          <w:color w:val="000000"/>
          <w:sz w:val="24"/>
          <w:szCs w:val="24"/>
        </w:rPr>
        <w:t>Puric</w:t>
      </w:r>
      <w:proofErr w:type="spellEnd"/>
      <w:r w:rsidRPr="0050313E">
        <w:rPr>
          <w:rFonts w:ascii="Times New Roman" w:eastAsia="Calibri" w:hAnsi="Times New Roman" w:cs="Times New Roman"/>
          <w:color w:val="000000"/>
          <w:sz w:val="24"/>
          <w:szCs w:val="24"/>
        </w:rPr>
        <w:t xml:space="preserve">-Mladenovic. 2014. Understanding reptile and amphibian trends in </w:t>
      </w:r>
      <w:r w:rsidRPr="0050313E">
        <w:rPr>
          <w:rFonts w:ascii="Times New Roman" w:eastAsia="Calibri" w:hAnsi="Times New Roman" w:cs="Times New Roman"/>
          <w:color w:val="0D0D0D"/>
          <w:sz w:val="24"/>
          <w:szCs w:val="24"/>
        </w:rPr>
        <w:t>relation to changes in wetlands: a pilot in the Essex Region Watershed. Conference Proceedings, 2014 Great Lakes Wetlands Day. Great Lakes Wetlands Conservation Action Plan, Toronto, Ontario, Canada.</w:t>
      </w:r>
    </w:p>
    <w:p w14:paraId="7DD655E4"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t>Ratti</w:t>
      </w:r>
      <w:proofErr w:type="spellEnd"/>
      <w:r w:rsidRPr="0050313E">
        <w:rPr>
          <w:rFonts w:ascii="Times New Roman" w:eastAsia="Calibri" w:hAnsi="Times New Roman" w:cs="Times New Roman"/>
          <w:color w:val="0D0D0D"/>
          <w:sz w:val="24"/>
          <w:szCs w:val="24"/>
        </w:rPr>
        <w:t xml:space="preserve">, J. T., A. M. </w:t>
      </w:r>
      <w:proofErr w:type="spellStart"/>
      <w:r w:rsidRPr="0050313E">
        <w:rPr>
          <w:rFonts w:ascii="Times New Roman" w:eastAsia="Calibri" w:hAnsi="Times New Roman" w:cs="Times New Roman"/>
          <w:color w:val="0D0D0D"/>
          <w:sz w:val="24"/>
          <w:szCs w:val="24"/>
        </w:rPr>
        <w:t>Rocklage</w:t>
      </w:r>
      <w:proofErr w:type="spellEnd"/>
      <w:r w:rsidRPr="0050313E">
        <w:rPr>
          <w:rFonts w:ascii="Times New Roman" w:eastAsia="Calibri" w:hAnsi="Times New Roman" w:cs="Times New Roman"/>
          <w:color w:val="0D0D0D"/>
          <w:sz w:val="24"/>
          <w:szCs w:val="24"/>
        </w:rPr>
        <w:t xml:space="preserve">, J. H. Giudice, E. O. Garton, and D. P. </w:t>
      </w:r>
      <w:proofErr w:type="spellStart"/>
      <w:r w:rsidRPr="0050313E">
        <w:rPr>
          <w:rFonts w:ascii="Times New Roman" w:eastAsia="Calibri" w:hAnsi="Times New Roman" w:cs="Times New Roman"/>
          <w:color w:val="0D0D0D"/>
          <w:sz w:val="24"/>
          <w:szCs w:val="24"/>
        </w:rPr>
        <w:t>Golner</w:t>
      </w:r>
      <w:proofErr w:type="spellEnd"/>
      <w:r w:rsidRPr="0050313E">
        <w:rPr>
          <w:rFonts w:ascii="Times New Roman" w:eastAsia="Calibri" w:hAnsi="Times New Roman" w:cs="Times New Roman"/>
          <w:color w:val="0D0D0D"/>
          <w:sz w:val="24"/>
          <w:szCs w:val="24"/>
        </w:rPr>
        <w:t>. 2001. Comparison of avian communities on restored and natural wetlands in North and South Dakota. Journal of Wildlife Management 65:676–684.</w:t>
      </w:r>
    </w:p>
    <w:bookmarkEnd w:id="12"/>
    <w:p w14:paraId="22AA00B8" w14:textId="77777777" w:rsidR="00191776" w:rsidRPr="0050313E" w:rsidRDefault="00191776" w:rsidP="00191776">
      <w:pPr>
        <w:spacing w:after="120" w:line="360" w:lineRule="auto"/>
        <w:ind w:left="360" w:hanging="360"/>
        <w:rPr>
          <w:rFonts w:ascii="Times New Roman" w:eastAsia="Calibri" w:hAnsi="Times New Roman" w:cs="Times New Roman"/>
          <w:color w:val="0D0D0D"/>
          <w:sz w:val="24"/>
          <w:szCs w:val="24"/>
        </w:rPr>
      </w:pPr>
      <w:proofErr w:type="spellStart"/>
      <w:r w:rsidRPr="0050313E">
        <w:rPr>
          <w:rFonts w:ascii="Times New Roman" w:eastAsia="Calibri" w:hAnsi="Times New Roman" w:cs="Times New Roman"/>
          <w:color w:val="0D0D0D"/>
          <w:sz w:val="24"/>
          <w:szCs w:val="24"/>
        </w:rPr>
        <w:t>Sidie-Slettedahl</w:t>
      </w:r>
      <w:proofErr w:type="spellEnd"/>
      <w:r w:rsidRPr="0050313E">
        <w:rPr>
          <w:rFonts w:ascii="Times New Roman" w:eastAsia="Calibri" w:hAnsi="Times New Roman" w:cs="Times New Roman"/>
          <w:color w:val="0D0D0D"/>
          <w:sz w:val="24"/>
          <w:szCs w:val="24"/>
        </w:rPr>
        <w:t xml:space="preserve">, A. M. 2013. Evaluating the use of autonomous recording units to monitor </w:t>
      </w:r>
      <w:r w:rsidRPr="0050313E">
        <w:rPr>
          <w:rFonts w:ascii="Times New Roman" w:eastAsia="Calibri" w:hAnsi="Times New Roman" w:cs="Times New Roman"/>
          <w:sz w:val="24"/>
          <w:szCs w:val="24"/>
        </w:rPr>
        <w:t>yellow rails, Nelson’s sparrows, and Le Conte’s sparrows. Thesis. South Dakota State University, Brookings, South Dakota, USA. &lt;</w:t>
      </w:r>
      <w:hyperlink r:id="rId10" w:history="1">
        <w:r w:rsidRPr="00191776">
          <w:rPr>
            <w:rFonts w:ascii="Times New Roman" w:eastAsia="Calibri" w:hAnsi="Times New Roman" w:cs="Times New Roman"/>
            <w:sz w:val="24"/>
            <w:szCs w:val="24"/>
          </w:rPr>
          <w:t>http://pubstorage.sdstate.edu/wfs/thesis/Sidie-Slettedahl-Anna-2013-MS.pdf</w:t>
        </w:r>
      </w:hyperlink>
      <w:r w:rsidRPr="00191776">
        <w:rPr>
          <w:rFonts w:ascii="Times New Roman" w:eastAsia="Calibri" w:hAnsi="Times New Roman" w:cs="Times New Roman"/>
          <w:sz w:val="24"/>
          <w:szCs w:val="24"/>
        </w:rPr>
        <w:t>&gt;</w:t>
      </w:r>
      <w:r w:rsidRPr="0050313E">
        <w:rPr>
          <w:rFonts w:ascii="Times New Roman" w:eastAsia="Calibri" w:hAnsi="Times New Roman" w:cs="Times New Roman"/>
          <w:sz w:val="24"/>
          <w:szCs w:val="24"/>
        </w:rPr>
        <w:t xml:space="preserve"> Accessed September 2015.</w:t>
      </w:r>
    </w:p>
    <w:p w14:paraId="6EEA54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Sidie-Slettedahl</w:t>
      </w:r>
      <w:proofErr w:type="spellEnd"/>
      <w:r w:rsidRPr="0050313E">
        <w:rPr>
          <w:rFonts w:ascii="Times New Roman" w:eastAsia="Calibri" w:hAnsi="Times New Roman" w:cs="Times New Roman"/>
          <w:color w:val="000000"/>
          <w:sz w:val="24"/>
          <w:szCs w:val="24"/>
        </w:rPr>
        <w:t xml:space="preserve">, A. M., K. C. Jensen, R. R. Johnson, T. W. Arnold, J. E. Austin, and J. D. Stafford. 2015. Evaluation of autonomous recording units for detecting 3 species of secretive marsh birds. Wildlife Society Bulletin 39: 626–634. </w:t>
      </w:r>
    </w:p>
    <w:p w14:paraId="2EA971AB"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proofErr w:type="spellStart"/>
      <w:r w:rsidRPr="0050313E">
        <w:rPr>
          <w:rFonts w:ascii="Times New Roman" w:eastAsia="Times New Roman" w:hAnsi="Times New Roman" w:cs="Times New Roman"/>
          <w:color w:val="000000"/>
          <w:sz w:val="24"/>
          <w:szCs w:val="24"/>
        </w:rPr>
        <w:t>Sojda</w:t>
      </w:r>
      <w:proofErr w:type="spellEnd"/>
      <w:r w:rsidRPr="0050313E">
        <w:rPr>
          <w:rFonts w:ascii="Times New Roman" w:eastAsia="Times New Roman" w:hAnsi="Times New Roman" w:cs="Times New Roman"/>
          <w:color w:val="000000"/>
          <w:sz w:val="24"/>
          <w:szCs w:val="24"/>
        </w:rPr>
        <w:t>, R. S., and K. L. Solberg. 1993. Waterfowl management handbook: 13.4.13. Management and control of cattails. Fish and Wildlife Leaflet 13.4.13. U.S. Fish and Wildlife Service, Washington, D.C., USA.</w:t>
      </w:r>
    </w:p>
    <w:p w14:paraId="357A694A"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Spyreas</w:t>
      </w:r>
      <w:proofErr w:type="spellEnd"/>
      <w:r w:rsidRPr="0050313E">
        <w:rPr>
          <w:rFonts w:ascii="Times New Roman" w:eastAsia="Calibri" w:hAnsi="Times New Roman" w:cs="Times New Roman"/>
          <w:color w:val="000000"/>
          <w:sz w:val="24"/>
          <w:szCs w:val="24"/>
        </w:rPr>
        <w:t xml:space="preserve">, G., B. W. </w:t>
      </w:r>
      <w:proofErr w:type="spellStart"/>
      <w:r w:rsidRPr="0050313E">
        <w:rPr>
          <w:rFonts w:ascii="Times New Roman" w:eastAsia="Calibri" w:hAnsi="Times New Roman" w:cs="Times New Roman"/>
          <w:color w:val="000000"/>
          <w:sz w:val="24"/>
          <w:szCs w:val="24"/>
        </w:rPr>
        <w:t>Wilm</w:t>
      </w:r>
      <w:proofErr w:type="spellEnd"/>
      <w:r w:rsidRPr="0050313E">
        <w:rPr>
          <w:rFonts w:ascii="Times New Roman" w:eastAsia="Calibri" w:hAnsi="Times New Roman" w:cs="Times New Roman"/>
          <w:color w:val="000000"/>
          <w:sz w:val="24"/>
          <w:szCs w:val="24"/>
        </w:rPr>
        <w:t xml:space="preserve">, A. E. </w:t>
      </w:r>
      <w:proofErr w:type="spellStart"/>
      <w:r w:rsidRPr="0050313E">
        <w:rPr>
          <w:rFonts w:ascii="Times New Roman" w:eastAsia="Calibri" w:hAnsi="Times New Roman" w:cs="Times New Roman"/>
          <w:color w:val="000000"/>
          <w:sz w:val="24"/>
          <w:szCs w:val="24"/>
        </w:rPr>
        <w:t>Plocher</w:t>
      </w:r>
      <w:proofErr w:type="spellEnd"/>
      <w:r w:rsidRPr="0050313E">
        <w:rPr>
          <w:rFonts w:ascii="Times New Roman" w:eastAsia="Calibri" w:hAnsi="Times New Roman" w:cs="Times New Roman"/>
          <w:color w:val="000000"/>
          <w:sz w:val="24"/>
          <w:szCs w:val="24"/>
        </w:rPr>
        <w:t xml:space="preserve">, D. M. Ketzner, J. W. Matthews, J. L. Ellis, and E. J. </w:t>
      </w:r>
      <w:proofErr w:type="spellStart"/>
      <w:r w:rsidRPr="0050313E">
        <w:rPr>
          <w:rFonts w:ascii="Times New Roman" w:eastAsia="Calibri" w:hAnsi="Times New Roman" w:cs="Times New Roman"/>
          <w:color w:val="000000"/>
          <w:sz w:val="24"/>
          <w:szCs w:val="24"/>
        </w:rPr>
        <w:t>Heske</w:t>
      </w:r>
      <w:proofErr w:type="spellEnd"/>
      <w:r w:rsidRPr="0050313E">
        <w:rPr>
          <w:rFonts w:ascii="Times New Roman" w:eastAsia="Calibri" w:hAnsi="Times New Roman" w:cs="Times New Roman"/>
          <w:color w:val="000000"/>
          <w:sz w:val="24"/>
          <w:szCs w:val="24"/>
        </w:rPr>
        <w:t>. 2010. Biological consequences of invasion by reed canary grass (</w:t>
      </w:r>
      <w:r w:rsidRPr="0050313E">
        <w:rPr>
          <w:rFonts w:ascii="Times New Roman" w:eastAsia="Calibri" w:hAnsi="Times New Roman" w:cs="Times New Roman"/>
          <w:i/>
          <w:iCs/>
          <w:color w:val="000000"/>
          <w:sz w:val="24"/>
          <w:szCs w:val="24"/>
        </w:rPr>
        <w:t xml:space="preserve">Phalaris </w:t>
      </w:r>
      <w:proofErr w:type="spellStart"/>
      <w:r w:rsidRPr="0050313E">
        <w:rPr>
          <w:rFonts w:ascii="Times New Roman" w:eastAsia="Calibri" w:hAnsi="Times New Roman" w:cs="Times New Roman"/>
          <w:i/>
          <w:iCs/>
          <w:color w:val="000000"/>
          <w:sz w:val="24"/>
          <w:szCs w:val="24"/>
        </w:rPr>
        <w:t>arundinacea</w:t>
      </w:r>
      <w:proofErr w:type="spellEnd"/>
      <w:r w:rsidRPr="0050313E">
        <w:rPr>
          <w:rFonts w:ascii="Times New Roman" w:eastAsia="Calibri" w:hAnsi="Times New Roman" w:cs="Times New Roman"/>
          <w:color w:val="000000"/>
          <w:sz w:val="24"/>
          <w:szCs w:val="24"/>
        </w:rPr>
        <w:t>). Biological Invasions 12:1253–1267.</w:t>
      </w:r>
    </w:p>
    <w:p w14:paraId="34261041" w14:textId="77777777" w:rsidR="00191776" w:rsidRPr="0050313E" w:rsidRDefault="00191776" w:rsidP="00191776">
      <w:pPr>
        <w:spacing w:after="120" w:line="360" w:lineRule="auto"/>
        <w:ind w:left="360" w:hanging="360"/>
        <w:rPr>
          <w:rFonts w:ascii="Times New Roman" w:eastAsia="Times New Roman" w:hAnsi="Times New Roman" w:cs="Times New Roman"/>
          <w:color w:val="000000"/>
          <w:sz w:val="24"/>
          <w:szCs w:val="24"/>
        </w:rPr>
      </w:pPr>
      <w:r w:rsidRPr="0050313E">
        <w:rPr>
          <w:rFonts w:ascii="Times New Roman" w:eastAsia="Times New Roman" w:hAnsi="Times New Roman" w:cs="Times New Roman"/>
          <w:color w:val="000000"/>
          <w:sz w:val="24"/>
          <w:szCs w:val="24"/>
        </w:rPr>
        <w:lastRenderedPageBreak/>
        <w:t xml:space="preserve">Tuchman, N. C., D. J. Larkin, P. Geddes, R. </w:t>
      </w:r>
      <w:proofErr w:type="spellStart"/>
      <w:r w:rsidRPr="0050313E">
        <w:rPr>
          <w:rFonts w:ascii="Times New Roman" w:eastAsia="Times New Roman" w:hAnsi="Times New Roman" w:cs="Times New Roman"/>
          <w:color w:val="000000"/>
          <w:sz w:val="24"/>
          <w:szCs w:val="24"/>
        </w:rPr>
        <w:t>Wildová</w:t>
      </w:r>
      <w:proofErr w:type="spellEnd"/>
      <w:r w:rsidRPr="0050313E">
        <w:rPr>
          <w:rFonts w:ascii="Times New Roman" w:eastAsia="Times New Roman" w:hAnsi="Times New Roman" w:cs="Times New Roman"/>
          <w:color w:val="000000"/>
          <w:sz w:val="24"/>
          <w:szCs w:val="24"/>
        </w:rPr>
        <w:t xml:space="preserve">, K. Jankowski, and D. E. Goldberg. 2009. Patterns of environmental change associated with </w:t>
      </w:r>
      <w:r w:rsidRPr="0050313E">
        <w:rPr>
          <w:rFonts w:ascii="Times New Roman" w:eastAsia="Times New Roman" w:hAnsi="Times New Roman" w:cs="Times New Roman"/>
          <w:i/>
          <w:iCs/>
          <w:color w:val="000000"/>
          <w:sz w:val="24"/>
          <w:szCs w:val="24"/>
        </w:rPr>
        <w:t>Typha</w:t>
      </w:r>
      <w:r w:rsidRPr="0050313E">
        <w:rPr>
          <w:rFonts w:ascii="Times New Roman" w:eastAsia="Times New Roman" w:hAnsi="Times New Roman" w:cs="Times New Roman"/>
          <w:color w:val="000000"/>
          <w:sz w:val="24"/>
          <w:szCs w:val="24"/>
        </w:rPr>
        <w:t xml:space="preserve"> x </w:t>
      </w:r>
      <w:r w:rsidRPr="0050313E">
        <w:rPr>
          <w:rFonts w:ascii="Times New Roman" w:eastAsia="Times New Roman" w:hAnsi="Times New Roman" w:cs="Times New Roman"/>
          <w:i/>
          <w:iCs/>
          <w:color w:val="000000"/>
          <w:sz w:val="24"/>
          <w:szCs w:val="24"/>
        </w:rPr>
        <w:t>glauca</w:t>
      </w:r>
      <w:r w:rsidRPr="0050313E">
        <w:rPr>
          <w:rFonts w:ascii="Times New Roman" w:eastAsia="Times New Roman" w:hAnsi="Times New Roman" w:cs="Times New Roman"/>
          <w:color w:val="000000"/>
          <w:sz w:val="24"/>
          <w:szCs w:val="24"/>
        </w:rPr>
        <w:t xml:space="preserve"> invasion in a Great Lakes coastal wetland. Wetlands 29:964–975.</w:t>
      </w:r>
    </w:p>
    <w:p w14:paraId="334A5552"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Vacek</w:t>
      </w:r>
      <w:proofErr w:type="spellEnd"/>
      <w:r w:rsidRPr="0050313E">
        <w:rPr>
          <w:rFonts w:ascii="Times New Roman" w:eastAsia="Calibri" w:hAnsi="Times New Roman" w:cs="Times New Roman"/>
          <w:color w:val="000000"/>
          <w:sz w:val="24"/>
          <w:szCs w:val="24"/>
        </w:rPr>
        <w:t xml:space="preserve"> S., and B. </w:t>
      </w:r>
      <w:proofErr w:type="spellStart"/>
      <w:r w:rsidRPr="0050313E">
        <w:rPr>
          <w:rFonts w:ascii="Times New Roman" w:eastAsia="Calibri" w:hAnsi="Times New Roman" w:cs="Times New Roman"/>
          <w:color w:val="000000"/>
          <w:sz w:val="24"/>
          <w:szCs w:val="24"/>
        </w:rPr>
        <w:t>Friske</w:t>
      </w:r>
      <w:proofErr w:type="spellEnd"/>
      <w:r w:rsidRPr="0050313E">
        <w:rPr>
          <w:rFonts w:ascii="Times New Roman" w:eastAsia="Calibri" w:hAnsi="Times New Roman" w:cs="Times New Roman"/>
          <w:color w:val="000000"/>
          <w:sz w:val="24"/>
          <w:szCs w:val="24"/>
        </w:rPr>
        <w:t>. 2012. Habitat management plan for Morris Wetland Management District Morris, Minnesota. U.S. Fish and Wildlife Service Morris Wetland Management District, Morris, Minnesota, USA.</w:t>
      </w:r>
    </w:p>
    <w:p w14:paraId="45B7FE1C"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VanRees</w:t>
      </w:r>
      <w:proofErr w:type="spellEnd"/>
      <w:r w:rsidRPr="0050313E">
        <w:rPr>
          <w:rFonts w:ascii="Times New Roman" w:eastAsia="Calibri" w:hAnsi="Times New Roman" w:cs="Times New Roman"/>
          <w:color w:val="000000"/>
          <w:sz w:val="24"/>
          <w:szCs w:val="24"/>
        </w:rPr>
        <w:t xml:space="preserve">-Siewert, K. L., and J. J. Dinsmore. 1996. Influence of wetland age on bird use of restored wetlands in Iowa. Wetlands 16:577–582. </w:t>
      </w:r>
    </w:p>
    <w:p w14:paraId="3E9C5169" w14:textId="6B7B019F" w:rsidR="00191776" w:rsidRPr="0050313E" w:rsidRDefault="79BB832A" w:rsidP="00191776">
      <w:pPr>
        <w:spacing w:after="120" w:line="360" w:lineRule="auto"/>
        <w:ind w:left="360" w:hanging="360"/>
        <w:rPr>
          <w:rFonts w:ascii="Times New Roman" w:eastAsia="Calibri" w:hAnsi="Times New Roman" w:cs="Times New Roman"/>
          <w:color w:val="000000"/>
          <w:sz w:val="24"/>
          <w:szCs w:val="24"/>
        </w:rPr>
      </w:pPr>
      <w:r w:rsidRPr="79BB832A">
        <w:rPr>
          <w:rFonts w:ascii="Times New Roman" w:eastAsia="Calibri" w:hAnsi="Times New Roman" w:cs="Times New Roman"/>
          <w:color w:val="000000" w:themeColor="text1"/>
          <w:sz w:val="24"/>
          <w:szCs w:val="24"/>
        </w:rPr>
        <w:t xml:space="preserve">Weller, M. W. 1981. Estimating wildlife and other wetland losses due to drainage and other perturbations. Pages 337–346 </w:t>
      </w:r>
      <w:r w:rsidRPr="79BB832A">
        <w:rPr>
          <w:rFonts w:ascii="Times New Roman" w:eastAsia="Calibri" w:hAnsi="Times New Roman" w:cs="Times New Roman"/>
          <w:i/>
          <w:iCs/>
          <w:color w:val="000000" w:themeColor="text1"/>
          <w:sz w:val="24"/>
          <w:szCs w:val="24"/>
        </w:rPr>
        <w:t>in</w:t>
      </w:r>
      <w:r w:rsidRPr="79BB832A">
        <w:rPr>
          <w:rFonts w:ascii="Times New Roman" w:eastAsia="Calibri" w:hAnsi="Times New Roman" w:cs="Times New Roman"/>
          <w:color w:val="000000" w:themeColor="text1"/>
          <w:sz w:val="24"/>
          <w:szCs w:val="24"/>
        </w:rPr>
        <w:t xml:space="preserve"> B. Richardson, editor. Selected proceedings of the Midwest </w:t>
      </w:r>
      <w:r w:rsidR="00494F60">
        <w:rPr>
          <w:rFonts w:ascii="Times New Roman" w:eastAsia="Calibri" w:hAnsi="Times New Roman" w:cs="Times New Roman"/>
          <w:color w:val="000000" w:themeColor="text1"/>
          <w:sz w:val="24"/>
          <w:szCs w:val="24"/>
        </w:rPr>
        <w:t>C</w:t>
      </w:r>
      <w:r w:rsidRPr="79BB832A">
        <w:rPr>
          <w:rFonts w:ascii="Times New Roman" w:eastAsia="Calibri" w:hAnsi="Times New Roman" w:cs="Times New Roman"/>
          <w:color w:val="000000" w:themeColor="text1"/>
          <w:sz w:val="24"/>
          <w:szCs w:val="24"/>
        </w:rPr>
        <w:t xml:space="preserve">onference on </w:t>
      </w:r>
      <w:r w:rsidR="00494F60">
        <w:rPr>
          <w:rFonts w:ascii="Times New Roman" w:eastAsia="Calibri" w:hAnsi="Times New Roman" w:cs="Times New Roman"/>
          <w:color w:val="000000" w:themeColor="text1"/>
          <w:sz w:val="24"/>
          <w:szCs w:val="24"/>
        </w:rPr>
        <w:t>W</w:t>
      </w:r>
      <w:r w:rsidRPr="79BB832A">
        <w:rPr>
          <w:rFonts w:ascii="Times New Roman" w:eastAsia="Calibri" w:hAnsi="Times New Roman" w:cs="Times New Roman"/>
          <w:color w:val="000000" w:themeColor="text1"/>
          <w:sz w:val="24"/>
          <w:szCs w:val="24"/>
        </w:rPr>
        <w:t xml:space="preserve">etland </w:t>
      </w:r>
      <w:r w:rsidR="00494F60">
        <w:rPr>
          <w:rFonts w:ascii="Times New Roman" w:eastAsia="Calibri" w:hAnsi="Times New Roman" w:cs="Times New Roman"/>
          <w:color w:val="000000" w:themeColor="text1"/>
          <w:sz w:val="24"/>
          <w:szCs w:val="24"/>
        </w:rPr>
        <w:t>V</w:t>
      </w:r>
      <w:r w:rsidRPr="79BB832A">
        <w:rPr>
          <w:rFonts w:ascii="Times New Roman" w:eastAsia="Calibri" w:hAnsi="Times New Roman" w:cs="Times New Roman"/>
          <w:color w:val="000000" w:themeColor="text1"/>
          <w:sz w:val="24"/>
          <w:szCs w:val="24"/>
        </w:rPr>
        <w:t xml:space="preserve">alues and </w:t>
      </w:r>
      <w:r w:rsidR="00494F60">
        <w:rPr>
          <w:rFonts w:ascii="Times New Roman" w:eastAsia="Calibri" w:hAnsi="Times New Roman" w:cs="Times New Roman"/>
          <w:color w:val="000000" w:themeColor="text1"/>
          <w:sz w:val="24"/>
          <w:szCs w:val="24"/>
        </w:rPr>
        <w:t>M</w:t>
      </w:r>
      <w:r w:rsidRPr="79BB832A">
        <w:rPr>
          <w:rFonts w:ascii="Times New Roman" w:eastAsia="Calibri" w:hAnsi="Times New Roman" w:cs="Times New Roman"/>
          <w:color w:val="000000" w:themeColor="text1"/>
          <w:sz w:val="24"/>
          <w:szCs w:val="24"/>
        </w:rPr>
        <w:t>anagement. Minnesota Water Planning Board, St. Paul, Minnesota, USA.</w:t>
      </w:r>
    </w:p>
    <w:p w14:paraId="0DEC0FCD"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Wiken</w:t>
      </w:r>
      <w:proofErr w:type="spellEnd"/>
      <w:r w:rsidRPr="0050313E">
        <w:rPr>
          <w:rFonts w:ascii="Times New Roman" w:eastAsia="Calibri" w:hAnsi="Times New Roman" w:cs="Times New Roman"/>
          <w:color w:val="000000"/>
          <w:sz w:val="24"/>
          <w:szCs w:val="24"/>
        </w:rPr>
        <w:t>, E., F. Jiménez Nava, and G. Griffith. 2011. North American terrestrial ecoregions—Level III. Commission for Environmental Cooperation, Montreal, Québec, Canada. &lt;ftp://ftp.epa.gov/wed/ecoregions/pubs/NA_TerrestrialEcoregionsLevel3_Final- 2june11_CEC.pdf&gt;.</w:t>
      </w:r>
    </w:p>
    <w:p w14:paraId="3426D91B"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Wiltermuth</w:t>
      </w:r>
      <w:proofErr w:type="spellEnd"/>
      <w:r w:rsidRPr="0050313E">
        <w:rPr>
          <w:rFonts w:ascii="Times New Roman" w:eastAsia="Calibri" w:hAnsi="Times New Roman" w:cs="Times New Roman"/>
          <w:color w:val="000000"/>
          <w:sz w:val="24"/>
          <w:szCs w:val="24"/>
        </w:rPr>
        <w:t xml:space="preserve">, M. T., and M. J. </w:t>
      </w:r>
      <w:proofErr w:type="spellStart"/>
      <w:r w:rsidRPr="0050313E">
        <w:rPr>
          <w:rFonts w:ascii="Times New Roman" w:eastAsia="Calibri" w:hAnsi="Times New Roman" w:cs="Times New Roman"/>
          <w:color w:val="000000"/>
          <w:sz w:val="24"/>
          <w:szCs w:val="24"/>
        </w:rPr>
        <w:t>Anteau</w:t>
      </w:r>
      <w:proofErr w:type="spellEnd"/>
      <w:r w:rsidRPr="0050313E">
        <w:rPr>
          <w:rFonts w:ascii="Times New Roman" w:eastAsia="Calibri" w:hAnsi="Times New Roman" w:cs="Times New Roman"/>
          <w:color w:val="000000"/>
          <w:sz w:val="24"/>
          <w:szCs w:val="24"/>
        </w:rPr>
        <w:t xml:space="preserve">. 2016. Is consolidation drainage an indirect mechanism for increased abundance of cattail in northern prairie wetlands? Wetlands Ecology and Management 24:533–544. </w:t>
      </w:r>
    </w:p>
    <w:p w14:paraId="5163AC09"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2000. Progress in wetland restoration ecology. Trends in Ecology and Evolution 15:402–407.</w:t>
      </w:r>
    </w:p>
    <w:p w14:paraId="77CBBD31" w14:textId="77777777" w:rsidR="00191776" w:rsidRPr="0050313E" w:rsidRDefault="00191776" w:rsidP="00191776">
      <w:pPr>
        <w:spacing w:after="120" w:line="360" w:lineRule="auto"/>
        <w:ind w:left="360" w:hanging="360"/>
        <w:rPr>
          <w:rFonts w:ascii="Times New Roman" w:eastAsia="Calibri" w:hAnsi="Times New Roman" w:cs="Times New Roman"/>
          <w:color w:val="000000"/>
          <w:sz w:val="24"/>
          <w:szCs w:val="24"/>
        </w:rPr>
      </w:pPr>
      <w:proofErr w:type="spellStart"/>
      <w:r w:rsidRPr="0050313E">
        <w:rPr>
          <w:rFonts w:ascii="Times New Roman" w:eastAsia="Calibri" w:hAnsi="Times New Roman" w:cs="Times New Roman"/>
          <w:color w:val="000000"/>
          <w:sz w:val="24"/>
          <w:szCs w:val="24"/>
        </w:rPr>
        <w:t>Zedler</w:t>
      </w:r>
      <w:proofErr w:type="spellEnd"/>
      <w:r w:rsidRPr="0050313E">
        <w:rPr>
          <w:rFonts w:ascii="Times New Roman" w:eastAsia="Calibri" w:hAnsi="Times New Roman" w:cs="Times New Roman"/>
          <w:color w:val="000000"/>
          <w:sz w:val="24"/>
          <w:szCs w:val="24"/>
        </w:rPr>
        <w:t>, J. B., and S. M. Kercher. 2004. Causes and consequences of invasive plants in wetlands: opportunities, opportunists, and outcomes. Critical Reviews in Plant Sciences 23:431–452.</w:t>
      </w:r>
    </w:p>
    <w:p w14:paraId="5E25FE87" w14:textId="5388FF9C" w:rsidR="00154FBB" w:rsidRDefault="00191776" w:rsidP="00191776">
      <w:pPr>
        <w:spacing w:line="480" w:lineRule="auto"/>
        <w:ind w:left="360" w:hanging="360"/>
        <w:rPr>
          <w:rFonts w:ascii="Times New Roman" w:eastAsia="Calibri" w:hAnsi="Times New Roman" w:cs="Times New Roman"/>
          <w:color w:val="000000"/>
          <w:sz w:val="24"/>
          <w:szCs w:val="24"/>
        </w:rPr>
      </w:pPr>
      <w:r w:rsidRPr="0050313E">
        <w:rPr>
          <w:rFonts w:ascii="Times New Roman" w:eastAsia="Calibri" w:hAnsi="Times New Roman" w:cs="Times New Roman"/>
          <w:color w:val="000000"/>
          <w:sz w:val="24"/>
          <w:szCs w:val="24"/>
        </w:rPr>
        <w:t xml:space="preserve">Zimmerman, A. L., J. A. </w:t>
      </w:r>
      <w:proofErr w:type="spellStart"/>
      <w:r w:rsidRPr="0050313E">
        <w:rPr>
          <w:rFonts w:ascii="Times New Roman" w:eastAsia="Calibri" w:hAnsi="Times New Roman" w:cs="Times New Roman"/>
          <w:color w:val="000000"/>
          <w:sz w:val="24"/>
          <w:szCs w:val="24"/>
        </w:rPr>
        <w:t>Dechant</w:t>
      </w:r>
      <w:proofErr w:type="spellEnd"/>
      <w:r w:rsidRPr="0050313E">
        <w:rPr>
          <w:rFonts w:ascii="Times New Roman" w:eastAsia="Calibri" w:hAnsi="Times New Roman" w:cs="Times New Roman"/>
          <w:color w:val="000000"/>
          <w:sz w:val="24"/>
          <w:szCs w:val="24"/>
        </w:rPr>
        <w:t xml:space="preserve">, B. E. Jamison, D. H. Johnson, C. M. </w:t>
      </w:r>
      <w:proofErr w:type="spellStart"/>
      <w:r w:rsidRPr="0050313E">
        <w:rPr>
          <w:rFonts w:ascii="Times New Roman" w:eastAsia="Calibri" w:hAnsi="Times New Roman" w:cs="Times New Roman"/>
          <w:color w:val="000000"/>
          <w:sz w:val="24"/>
          <w:szCs w:val="24"/>
        </w:rPr>
        <w:t>Goldade</w:t>
      </w:r>
      <w:proofErr w:type="spellEnd"/>
      <w:r w:rsidRPr="0050313E">
        <w:rPr>
          <w:rFonts w:ascii="Times New Roman" w:eastAsia="Calibri" w:hAnsi="Times New Roman" w:cs="Times New Roman"/>
          <w:color w:val="000000"/>
          <w:sz w:val="24"/>
          <w:szCs w:val="24"/>
        </w:rPr>
        <w:t xml:space="preserve">, J. O. Church, and B. R. </w:t>
      </w:r>
      <w:proofErr w:type="spellStart"/>
      <w:r w:rsidRPr="0050313E">
        <w:rPr>
          <w:rFonts w:ascii="Times New Roman" w:eastAsia="Calibri" w:hAnsi="Times New Roman" w:cs="Times New Roman"/>
          <w:color w:val="000000"/>
          <w:sz w:val="24"/>
          <w:szCs w:val="24"/>
        </w:rPr>
        <w:t>Euliss</w:t>
      </w:r>
      <w:proofErr w:type="spellEnd"/>
      <w:r w:rsidRPr="0050313E">
        <w:rPr>
          <w:rFonts w:ascii="Times New Roman" w:eastAsia="Calibri" w:hAnsi="Times New Roman" w:cs="Times New Roman"/>
          <w:color w:val="000000"/>
          <w:sz w:val="24"/>
          <w:szCs w:val="24"/>
        </w:rPr>
        <w:t>. 2002. Effects of management practices on wetland birds: Virginia rail. U.S. Geological Survey Northern Prairie Wildlife Research Center Grasslands Ecosystem Initiative, Jamestown, North Dakota, USA.</w:t>
      </w:r>
    </w:p>
    <w:p w14:paraId="2A1E2100" w14:textId="77777777" w:rsidR="00D82244" w:rsidRDefault="00114FE6" w:rsidP="00191776">
      <w:pPr>
        <w:spacing w:line="480" w:lineRule="auto"/>
        <w:ind w:left="360" w:hanging="360"/>
        <w:rPr>
          <w:rFonts w:ascii="Times New Roman" w:eastAsia="Calibri" w:hAnsi="Times New Roman" w:cs="Times New Roman"/>
          <w:color w:val="000000"/>
          <w:sz w:val="24"/>
          <w:szCs w:val="24"/>
        </w:rPr>
      </w:pPr>
      <w:r w:rsidRPr="00114FE6">
        <w:rPr>
          <w:rFonts w:ascii="Times New Roman" w:eastAsia="Calibri" w:hAnsi="Times New Roman" w:cs="Times New Roman"/>
          <w:i/>
          <w:color w:val="000000"/>
          <w:sz w:val="24"/>
          <w:szCs w:val="24"/>
        </w:rPr>
        <w:lastRenderedPageBreak/>
        <w:t>Associate Editor:</w:t>
      </w:r>
    </w:p>
    <w:p w14:paraId="4278114B" w14:textId="77777777" w:rsidR="00D82244" w:rsidRDefault="00D82244">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9C2EB13" w14:textId="3361CC41" w:rsidR="00114FE6" w:rsidRDefault="00D82244" w:rsidP="00191776">
      <w:pPr>
        <w:spacing w:line="480" w:lineRule="auto"/>
        <w:ind w:left="360" w:hanging="36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Figure Captions</w:t>
      </w:r>
    </w:p>
    <w:p w14:paraId="7EA91C72" w14:textId="12938DE7" w:rsidR="0065191C" w:rsidRPr="0065191C" w:rsidRDefault="00834FD5" w:rsidP="0065191C">
      <w:pPr>
        <w:spacing w:after="12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Figure 1. </w:t>
      </w:r>
      <w:r w:rsidR="00FC68A9" w:rsidRPr="0050313E">
        <w:rPr>
          <w:rFonts w:ascii="Times New Roman" w:eastAsia="Calibri" w:hAnsi="Times New Roman" w:cs="Times New Roman"/>
          <w:color w:val="000000"/>
          <w:sz w:val="24"/>
          <w:szCs w:val="24"/>
        </w:rPr>
        <w:t>Minnesota Depa</w:t>
      </w:r>
      <w:r w:rsidR="00FC68A9">
        <w:rPr>
          <w:rFonts w:ascii="Times New Roman" w:eastAsia="Calibri" w:hAnsi="Times New Roman" w:cs="Times New Roman"/>
          <w:color w:val="000000"/>
          <w:sz w:val="24"/>
          <w:szCs w:val="24"/>
        </w:rPr>
        <w:t>rtment of Natural Resources (MN</w:t>
      </w:r>
      <w:r w:rsidR="00FC68A9" w:rsidRPr="0050313E">
        <w:rPr>
          <w:rFonts w:ascii="Times New Roman" w:eastAsia="Calibri" w:hAnsi="Times New Roman" w:cs="Times New Roman"/>
          <w:color w:val="000000"/>
          <w:sz w:val="24"/>
          <w:szCs w:val="24"/>
        </w:rPr>
        <w:t xml:space="preserve">DNR) Wildlife Management Areas in northwestern Minnesota, </w:t>
      </w:r>
      <w:r w:rsidR="00FC68A9">
        <w:rPr>
          <w:rFonts w:ascii="Times New Roman" w:eastAsia="Calibri" w:hAnsi="Times New Roman" w:cs="Times New Roman"/>
          <w:color w:val="000000"/>
          <w:sz w:val="24"/>
          <w:szCs w:val="24"/>
        </w:rPr>
        <w:t>USA,</w:t>
      </w:r>
      <w:r w:rsidR="00FC68A9" w:rsidRPr="0050313E">
        <w:rPr>
          <w:rFonts w:ascii="Times New Roman" w:eastAsia="Calibri" w:hAnsi="Times New Roman" w:cs="Times New Roman"/>
          <w:color w:val="000000"/>
          <w:sz w:val="24"/>
          <w:szCs w:val="24"/>
        </w:rPr>
        <w:t xml:space="preserve"> with large, impounded wetlands invaded by dense cattail </w:t>
      </w:r>
      <w:r w:rsidR="00FC68A9" w:rsidRPr="79BB832A">
        <w:rPr>
          <w:rFonts w:ascii="Times New Roman" w:eastAsia="Calibri" w:hAnsi="Times New Roman" w:cs="Times New Roman"/>
          <w:color w:val="000000" w:themeColor="text1"/>
          <w:sz w:val="24"/>
          <w:szCs w:val="24"/>
        </w:rPr>
        <w:t>(</w:t>
      </w:r>
      <w:r w:rsidR="00FC68A9" w:rsidRPr="79BB832A">
        <w:rPr>
          <w:rFonts w:ascii="Times New Roman" w:eastAsia="Calibri" w:hAnsi="Times New Roman" w:cs="Times New Roman"/>
          <w:i/>
          <w:iCs/>
          <w:color w:val="000000" w:themeColor="text1"/>
          <w:sz w:val="24"/>
          <w:szCs w:val="24"/>
        </w:rPr>
        <w:t>Typha angustifolia</w:t>
      </w:r>
      <w:r w:rsidR="00FC68A9" w:rsidRPr="79BB832A">
        <w:rPr>
          <w:rFonts w:ascii="Times New Roman" w:eastAsia="Calibri" w:hAnsi="Times New Roman" w:cs="Times New Roman"/>
          <w:color w:val="000000" w:themeColor="text1"/>
          <w:sz w:val="24"/>
          <w:szCs w:val="24"/>
        </w:rPr>
        <w:t xml:space="preserve"> and </w:t>
      </w:r>
      <w:r w:rsidR="00FC68A9" w:rsidRPr="79BB832A">
        <w:rPr>
          <w:rFonts w:ascii="Times New Roman" w:eastAsia="Calibri" w:hAnsi="Times New Roman" w:cs="Times New Roman"/>
          <w:i/>
          <w:iCs/>
          <w:color w:val="000000" w:themeColor="text1"/>
          <w:sz w:val="24"/>
          <w:szCs w:val="24"/>
        </w:rPr>
        <w:t>Typha</w:t>
      </w:r>
      <w:r w:rsidR="00FC68A9" w:rsidRPr="79BB832A">
        <w:rPr>
          <w:rFonts w:ascii="Times New Roman" w:eastAsia="Calibri" w:hAnsi="Times New Roman" w:cs="Times New Roman"/>
          <w:color w:val="000000" w:themeColor="text1"/>
          <w:sz w:val="24"/>
          <w:szCs w:val="24"/>
        </w:rPr>
        <w:t xml:space="preserve"> x </w:t>
      </w:r>
      <w:r w:rsidR="00FC68A9" w:rsidRPr="79BB832A">
        <w:rPr>
          <w:rFonts w:ascii="Times New Roman" w:eastAsia="Calibri" w:hAnsi="Times New Roman" w:cs="Times New Roman"/>
          <w:i/>
          <w:iCs/>
          <w:color w:val="000000" w:themeColor="text1"/>
          <w:sz w:val="24"/>
          <w:szCs w:val="24"/>
        </w:rPr>
        <w:t>glauca</w:t>
      </w:r>
      <w:r w:rsidR="00FC68A9" w:rsidRPr="79BB832A">
        <w:rPr>
          <w:rFonts w:ascii="Times New Roman" w:eastAsia="Calibri" w:hAnsi="Times New Roman" w:cs="Times New Roman"/>
          <w:color w:val="000000" w:themeColor="text1"/>
          <w:sz w:val="24"/>
          <w:szCs w:val="24"/>
        </w:rPr>
        <w:t xml:space="preserve">) </w:t>
      </w:r>
      <w:r w:rsidR="00FC68A9" w:rsidRPr="0050313E">
        <w:rPr>
          <w:rFonts w:ascii="Times New Roman" w:eastAsia="Calibri" w:hAnsi="Times New Roman" w:cs="Times New Roman"/>
          <w:color w:val="000000"/>
          <w:sz w:val="24"/>
          <w:szCs w:val="24"/>
        </w:rPr>
        <w:t xml:space="preserve">stands. We evaluated the effects of glyphosate </w:t>
      </w:r>
      <w:r w:rsidR="00FC68A9">
        <w:rPr>
          <w:rFonts w:ascii="Times New Roman" w:eastAsia="Calibri" w:hAnsi="Times New Roman" w:cs="Times New Roman"/>
          <w:color w:val="000000"/>
          <w:sz w:val="24"/>
          <w:szCs w:val="24"/>
        </w:rPr>
        <w:t>herbicide application by the MN</w:t>
      </w:r>
      <w:r w:rsidR="00FC68A9" w:rsidRPr="0050313E">
        <w:rPr>
          <w:rFonts w:ascii="Times New Roman" w:eastAsia="Calibri" w:hAnsi="Times New Roman" w:cs="Times New Roman"/>
          <w:color w:val="000000"/>
          <w:sz w:val="24"/>
          <w:szCs w:val="24"/>
        </w:rPr>
        <w:t xml:space="preserve">DNR to control dense cattail on </w:t>
      </w:r>
      <w:r w:rsidR="00FC68A9">
        <w:rPr>
          <w:rFonts w:ascii="Times New Roman" w:eastAsia="Calibri" w:hAnsi="Times New Roman" w:cs="Times New Roman"/>
          <w:color w:val="000000"/>
          <w:sz w:val="24"/>
          <w:szCs w:val="24"/>
        </w:rPr>
        <w:t xml:space="preserve">breeding </w:t>
      </w:r>
      <w:proofErr w:type="spellStart"/>
      <w:r w:rsidR="00FC68A9" w:rsidRPr="0050313E">
        <w:rPr>
          <w:rFonts w:ascii="Times New Roman" w:eastAsia="Calibri" w:hAnsi="Times New Roman" w:cs="Times New Roman"/>
          <w:color w:val="000000"/>
          <w:sz w:val="24"/>
          <w:szCs w:val="24"/>
        </w:rPr>
        <w:t>marshbirds</w:t>
      </w:r>
      <w:proofErr w:type="spellEnd"/>
      <w:r w:rsidR="00FC68A9" w:rsidRPr="0050313E">
        <w:rPr>
          <w:rFonts w:ascii="Times New Roman" w:eastAsia="Calibri" w:hAnsi="Times New Roman" w:cs="Times New Roman"/>
          <w:color w:val="000000"/>
          <w:sz w:val="24"/>
          <w:szCs w:val="24"/>
        </w:rPr>
        <w:t xml:space="preserve">. We </w:t>
      </w:r>
      <w:r w:rsidR="00FC68A9">
        <w:rPr>
          <w:rFonts w:ascii="Times New Roman" w:eastAsia="Calibri" w:hAnsi="Times New Roman" w:cs="Times New Roman"/>
          <w:color w:val="000000"/>
          <w:sz w:val="24"/>
          <w:szCs w:val="24"/>
        </w:rPr>
        <w:t xml:space="preserve">conducted standardized </w:t>
      </w:r>
      <w:proofErr w:type="spellStart"/>
      <w:r w:rsidR="00FC68A9">
        <w:rPr>
          <w:rFonts w:ascii="Times New Roman" w:eastAsia="Calibri" w:hAnsi="Times New Roman" w:cs="Times New Roman"/>
          <w:color w:val="000000"/>
          <w:sz w:val="24"/>
          <w:szCs w:val="24"/>
        </w:rPr>
        <w:t>marshbird</w:t>
      </w:r>
      <w:proofErr w:type="spellEnd"/>
      <w:r w:rsidR="00FC68A9">
        <w:rPr>
          <w:rFonts w:ascii="Times New Roman" w:eastAsia="Calibri" w:hAnsi="Times New Roman" w:cs="Times New Roman"/>
          <w:color w:val="000000"/>
          <w:sz w:val="24"/>
          <w:szCs w:val="24"/>
        </w:rPr>
        <w:t xml:space="preserve"> surveys at </w:t>
      </w:r>
      <w:r w:rsidR="00FC68A9" w:rsidRPr="0050313E">
        <w:rPr>
          <w:rFonts w:ascii="Times New Roman" w:eastAsia="Calibri" w:hAnsi="Times New Roman" w:cs="Times New Roman"/>
          <w:color w:val="000000"/>
          <w:sz w:val="24"/>
          <w:szCs w:val="24"/>
        </w:rPr>
        <w:t>treatment (red polygons) and control (</w:t>
      </w:r>
      <w:r w:rsidR="00FC68A9">
        <w:rPr>
          <w:rFonts w:ascii="Times New Roman" w:eastAsia="Calibri" w:hAnsi="Times New Roman" w:cs="Times New Roman"/>
          <w:color w:val="000000"/>
          <w:sz w:val="24"/>
          <w:szCs w:val="24"/>
        </w:rPr>
        <w:t>indicated by survey locations</w:t>
      </w:r>
      <w:r w:rsidR="00FC68A9" w:rsidRPr="0050313E">
        <w:rPr>
          <w:rFonts w:ascii="Times New Roman" w:eastAsia="Calibri" w:hAnsi="Times New Roman" w:cs="Times New Roman"/>
          <w:color w:val="000000"/>
          <w:sz w:val="24"/>
          <w:szCs w:val="24"/>
        </w:rPr>
        <w:t xml:space="preserve">; located in the same or adjacent basin to treatment) sites and compared </w:t>
      </w:r>
      <w:r w:rsidR="00FC68A9">
        <w:rPr>
          <w:rFonts w:ascii="Times New Roman" w:eastAsia="Calibri" w:hAnsi="Times New Roman" w:cs="Times New Roman"/>
          <w:color w:val="000000"/>
          <w:sz w:val="24"/>
          <w:szCs w:val="24"/>
        </w:rPr>
        <w:t>counts</w:t>
      </w:r>
      <w:r w:rsidR="00FC68A9" w:rsidRPr="0050313E">
        <w:rPr>
          <w:rFonts w:ascii="Times New Roman" w:eastAsia="Calibri" w:hAnsi="Times New Roman" w:cs="Times New Roman"/>
          <w:color w:val="000000"/>
          <w:sz w:val="24"/>
          <w:szCs w:val="24"/>
        </w:rPr>
        <w:t xml:space="preserve"> of </w:t>
      </w:r>
      <w:proofErr w:type="spellStart"/>
      <w:r w:rsidR="00FC68A9" w:rsidRPr="0050313E">
        <w:rPr>
          <w:rFonts w:ascii="Times New Roman" w:eastAsia="Calibri" w:hAnsi="Times New Roman" w:cs="Times New Roman"/>
          <w:color w:val="000000"/>
          <w:sz w:val="24"/>
          <w:szCs w:val="24"/>
        </w:rPr>
        <w:t>marshbirds</w:t>
      </w:r>
      <w:proofErr w:type="spellEnd"/>
      <w:r w:rsidR="00FC68A9" w:rsidRPr="0050313E">
        <w:rPr>
          <w:rFonts w:ascii="Times New Roman" w:eastAsia="Calibri" w:hAnsi="Times New Roman" w:cs="Times New Roman"/>
          <w:color w:val="000000"/>
          <w:sz w:val="24"/>
          <w:szCs w:val="24"/>
        </w:rPr>
        <w:t xml:space="preserve"> </w:t>
      </w:r>
      <w:r w:rsidR="00FC68A9">
        <w:rPr>
          <w:rFonts w:ascii="Times New Roman" w:eastAsia="Calibri" w:hAnsi="Times New Roman" w:cs="Times New Roman"/>
          <w:color w:val="000000"/>
          <w:sz w:val="24"/>
          <w:szCs w:val="24"/>
        </w:rPr>
        <w:t xml:space="preserve">the spring </w:t>
      </w:r>
      <w:r w:rsidR="00FC68A9" w:rsidRPr="0050313E">
        <w:rPr>
          <w:rFonts w:ascii="Times New Roman" w:eastAsia="Calibri" w:hAnsi="Times New Roman" w:cs="Times New Roman"/>
          <w:color w:val="000000"/>
          <w:sz w:val="24"/>
          <w:szCs w:val="24"/>
        </w:rPr>
        <w:t xml:space="preserve">before and up to 3 </w:t>
      </w:r>
      <w:r w:rsidR="00FC68A9">
        <w:rPr>
          <w:rFonts w:ascii="Times New Roman" w:eastAsia="Calibri" w:hAnsi="Times New Roman" w:cs="Times New Roman"/>
          <w:color w:val="000000"/>
          <w:sz w:val="24"/>
          <w:szCs w:val="24"/>
        </w:rPr>
        <w:t>springs (2105–2018)</w:t>
      </w:r>
      <w:r w:rsidR="00FC68A9" w:rsidRPr="0050313E">
        <w:rPr>
          <w:rFonts w:ascii="Times New Roman" w:eastAsia="Calibri" w:hAnsi="Times New Roman" w:cs="Times New Roman"/>
          <w:color w:val="000000"/>
          <w:sz w:val="24"/>
          <w:szCs w:val="24"/>
        </w:rPr>
        <w:t xml:space="preserve"> after herbicide application.</w:t>
      </w:r>
    </w:p>
    <w:p w14:paraId="4FBAA3D8" w14:textId="3EB95891" w:rsidR="00853A2A" w:rsidRDefault="00853A2A" w:rsidP="00F04968">
      <w:pPr>
        <w:spacing w:after="120" w:line="480" w:lineRule="auto"/>
        <w:rPr>
          <w:rFonts w:ascii="Times New Roman" w:eastAsia="Calibri" w:hAnsi="Times New Roman" w:cs="Times New Roman"/>
          <w:color w:val="000000"/>
          <w:sz w:val="24"/>
          <w:szCs w:val="24"/>
        </w:rPr>
      </w:pPr>
    </w:p>
    <w:p w14:paraId="7C4EC227" w14:textId="4D47752D" w:rsidR="00E35CAF" w:rsidRDefault="00D82244" w:rsidP="00F04968">
      <w:pPr>
        <w:spacing w:after="120" w:line="480" w:lineRule="auto"/>
        <w:rPr>
          <w:rFonts w:ascii="Times New Roman" w:eastAsia="Calibri" w:hAnsi="Times New Roman" w:cs="Times New Roman"/>
          <w:color w:val="000000"/>
          <w:sz w:val="24"/>
          <w:szCs w:val="24"/>
        </w:rPr>
      </w:pPr>
      <w:r w:rsidRPr="00D82244">
        <w:rPr>
          <w:rFonts w:ascii="Times New Roman" w:eastAsia="Times New Roman" w:hAnsi="Times New Roman" w:cs="Times New Roman"/>
          <w:color w:val="272727"/>
          <w:sz w:val="24"/>
          <w:szCs w:val="21"/>
        </w:rPr>
        <w:t>Figure 2.</w:t>
      </w:r>
      <w:r w:rsidR="00EB02F0" w:rsidRPr="00EB02F0">
        <w:rPr>
          <w:rFonts w:ascii="Times New Roman" w:eastAsia="Calibri" w:hAnsi="Times New Roman" w:cs="Times New Roman"/>
          <w:color w:val="000000"/>
          <w:sz w:val="24"/>
          <w:szCs w:val="24"/>
        </w:rPr>
        <w:t xml:space="preserve"> </w:t>
      </w:r>
      <w:r w:rsidR="00FC68A9" w:rsidRPr="0050313E">
        <w:rPr>
          <w:rFonts w:ascii="Times New Roman" w:eastAsia="Calibri" w:hAnsi="Times New Roman" w:cs="Times New Roman"/>
          <w:color w:val="000000"/>
          <w:sz w:val="24"/>
          <w:szCs w:val="24"/>
        </w:rPr>
        <w:t xml:space="preserve">Map of Elm Lake Wildlife Management Area in northwestern Minnesota, </w:t>
      </w:r>
      <w:r w:rsidR="00FC68A9">
        <w:rPr>
          <w:rFonts w:ascii="Times New Roman" w:eastAsia="Calibri" w:hAnsi="Times New Roman" w:cs="Times New Roman"/>
          <w:color w:val="000000"/>
          <w:sz w:val="24"/>
          <w:szCs w:val="24"/>
        </w:rPr>
        <w:t>USA,</w:t>
      </w:r>
      <w:r w:rsidR="00FC68A9" w:rsidRPr="0050313E">
        <w:rPr>
          <w:rFonts w:ascii="Times New Roman" w:eastAsia="Calibri" w:hAnsi="Times New Roman" w:cs="Times New Roman"/>
          <w:color w:val="000000"/>
          <w:sz w:val="24"/>
          <w:szCs w:val="24"/>
        </w:rPr>
        <w:t xml:space="preserve"> indicating cattail </w:t>
      </w:r>
      <w:r w:rsidR="00FC68A9" w:rsidRPr="79BB832A">
        <w:rPr>
          <w:rFonts w:ascii="Times New Roman" w:eastAsia="Calibri" w:hAnsi="Times New Roman" w:cs="Times New Roman"/>
          <w:color w:val="000000" w:themeColor="text1"/>
          <w:sz w:val="24"/>
          <w:szCs w:val="24"/>
        </w:rPr>
        <w:t>(</w:t>
      </w:r>
      <w:r w:rsidR="00FC68A9" w:rsidRPr="79BB832A">
        <w:rPr>
          <w:rFonts w:ascii="Times New Roman" w:eastAsia="Calibri" w:hAnsi="Times New Roman" w:cs="Times New Roman"/>
          <w:i/>
          <w:iCs/>
          <w:color w:val="000000" w:themeColor="text1"/>
          <w:sz w:val="24"/>
          <w:szCs w:val="24"/>
        </w:rPr>
        <w:t>Typha angustifolia</w:t>
      </w:r>
      <w:r w:rsidR="00FC68A9" w:rsidRPr="79BB832A">
        <w:rPr>
          <w:rFonts w:ascii="Times New Roman" w:eastAsia="Calibri" w:hAnsi="Times New Roman" w:cs="Times New Roman"/>
          <w:color w:val="000000" w:themeColor="text1"/>
          <w:sz w:val="24"/>
          <w:szCs w:val="24"/>
        </w:rPr>
        <w:t xml:space="preserve"> and </w:t>
      </w:r>
      <w:r w:rsidR="00FC68A9" w:rsidRPr="79BB832A">
        <w:rPr>
          <w:rFonts w:ascii="Times New Roman" w:eastAsia="Calibri" w:hAnsi="Times New Roman" w:cs="Times New Roman"/>
          <w:i/>
          <w:iCs/>
          <w:color w:val="000000" w:themeColor="text1"/>
          <w:sz w:val="24"/>
          <w:szCs w:val="24"/>
        </w:rPr>
        <w:t>Typha</w:t>
      </w:r>
      <w:r w:rsidR="00FC68A9" w:rsidRPr="79BB832A">
        <w:rPr>
          <w:rFonts w:ascii="Times New Roman" w:eastAsia="Calibri" w:hAnsi="Times New Roman" w:cs="Times New Roman"/>
          <w:color w:val="000000" w:themeColor="text1"/>
          <w:sz w:val="24"/>
          <w:szCs w:val="24"/>
        </w:rPr>
        <w:t xml:space="preserve"> x </w:t>
      </w:r>
      <w:r w:rsidR="00FC68A9" w:rsidRPr="79BB832A">
        <w:rPr>
          <w:rFonts w:ascii="Times New Roman" w:eastAsia="Calibri" w:hAnsi="Times New Roman" w:cs="Times New Roman"/>
          <w:i/>
          <w:iCs/>
          <w:color w:val="000000" w:themeColor="text1"/>
          <w:sz w:val="24"/>
          <w:szCs w:val="24"/>
        </w:rPr>
        <w:t>glauca</w:t>
      </w:r>
      <w:r w:rsidR="00FC68A9" w:rsidRPr="79BB832A">
        <w:rPr>
          <w:rFonts w:ascii="Times New Roman" w:eastAsia="Calibri" w:hAnsi="Times New Roman" w:cs="Times New Roman"/>
          <w:color w:val="000000" w:themeColor="text1"/>
          <w:sz w:val="24"/>
          <w:szCs w:val="24"/>
        </w:rPr>
        <w:t xml:space="preserve">) </w:t>
      </w:r>
      <w:r w:rsidR="00FC68A9" w:rsidRPr="0050313E">
        <w:rPr>
          <w:rFonts w:ascii="Times New Roman" w:eastAsia="Calibri" w:hAnsi="Times New Roman" w:cs="Times New Roman"/>
          <w:color w:val="000000"/>
          <w:sz w:val="24"/>
          <w:szCs w:val="24"/>
        </w:rPr>
        <w:t xml:space="preserve">treatment areas that received aerial glyphosate herbicide application in </w:t>
      </w:r>
      <w:r w:rsidR="00FC68A9">
        <w:rPr>
          <w:rFonts w:ascii="Times New Roman" w:eastAsia="Calibri" w:hAnsi="Times New Roman" w:cs="Times New Roman"/>
          <w:color w:val="000000"/>
          <w:sz w:val="24"/>
          <w:szCs w:val="24"/>
        </w:rPr>
        <w:t>late summer and</w:t>
      </w:r>
      <w:r w:rsidR="00FC68A9" w:rsidRPr="0050313E">
        <w:rPr>
          <w:rFonts w:ascii="Times New Roman" w:eastAsia="Calibri" w:hAnsi="Times New Roman" w:cs="Times New Roman"/>
          <w:color w:val="000000"/>
          <w:sz w:val="24"/>
          <w:szCs w:val="24"/>
        </w:rPr>
        <w:t xml:space="preserve"> </w:t>
      </w:r>
      <w:r w:rsidR="00FC68A9">
        <w:rPr>
          <w:rFonts w:ascii="Times New Roman" w:eastAsia="Calibri" w:hAnsi="Times New Roman" w:cs="Times New Roman"/>
          <w:color w:val="000000"/>
          <w:sz w:val="24"/>
          <w:szCs w:val="24"/>
        </w:rPr>
        <w:t>early autumn</w:t>
      </w:r>
      <w:r w:rsidR="00FC68A9" w:rsidRPr="0050313E">
        <w:rPr>
          <w:rFonts w:ascii="Times New Roman" w:eastAsia="Calibri" w:hAnsi="Times New Roman" w:cs="Times New Roman"/>
          <w:color w:val="000000"/>
          <w:sz w:val="24"/>
          <w:szCs w:val="24"/>
        </w:rPr>
        <w:t xml:space="preserve"> 2015, and </w:t>
      </w:r>
      <w:proofErr w:type="spellStart"/>
      <w:r w:rsidR="00FC68A9" w:rsidRPr="0050313E">
        <w:rPr>
          <w:rFonts w:ascii="Times New Roman" w:eastAsia="Calibri" w:hAnsi="Times New Roman" w:cs="Times New Roman"/>
          <w:color w:val="000000"/>
          <w:sz w:val="24"/>
          <w:szCs w:val="24"/>
        </w:rPr>
        <w:t>marshbird</w:t>
      </w:r>
      <w:proofErr w:type="spellEnd"/>
      <w:r w:rsidR="00FC68A9" w:rsidRPr="0050313E">
        <w:rPr>
          <w:rFonts w:ascii="Times New Roman" w:eastAsia="Calibri" w:hAnsi="Times New Roman" w:cs="Times New Roman"/>
          <w:color w:val="000000"/>
          <w:sz w:val="24"/>
          <w:szCs w:val="24"/>
        </w:rPr>
        <w:t xml:space="preserve"> survey point locations.</w:t>
      </w:r>
    </w:p>
    <w:p w14:paraId="1B67CFB2" w14:textId="3CCAAE69" w:rsidR="00F04968" w:rsidRDefault="00F04968" w:rsidP="00F04968">
      <w:pPr>
        <w:spacing w:after="120" w:line="480" w:lineRule="auto"/>
        <w:rPr>
          <w:rFonts w:ascii="Times New Roman" w:eastAsia="Calibri" w:hAnsi="Times New Roman" w:cs="Times New Roman"/>
          <w:color w:val="000000"/>
          <w:sz w:val="24"/>
          <w:szCs w:val="24"/>
        </w:rPr>
      </w:pPr>
    </w:p>
    <w:p w14:paraId="3921A587" w14:textId="4691C072" w:rsidR="00EB02F0" w:rsidRPr="00EB02F0" w:rsidRDefault="00DA41A9" w:rsidP="00EB02F0">
      <w:pPr>
        <w:spacing w:after="120" w:line="480" w:lineRule="auto"/>
        <w:rPr>
          <w:rFonts w:ascii="Times New Roman" w:eastAsia="Times New Roman" w:hAnsi="Times New Roman" w:cs="Times New Roman"/>
          <w:bCs/>
          <w:color w:val="272727"/>
          <w:sz w:val="24"/>
          <w:szCs w:val="24"/>
        </w:rPr>
      </w:pPr>
      <w:r w:rsidRPr="00DA41A9">
        <w:rPr>
          <w:rFonts w:ascii="Times New Roman" w:eastAsia="Times New Roman" w:hAnsi="Times New Roman" w:cs="Times New Roman"/>
          <w:bCs/>
          <w:color w:val="272727"/>
          <w:sz w:val="24"/>
          <w:szCs w:val="24"/>
        </w:rPr>
        <w:t>Figure 3.</w:t>
      </w:r>
      <w:r w:rsidR="007918F3">
        <w:rPr>
          <w:rFonts w:ascii="Times New Roman" w:eastAsia="Times New Roman" w:hAnsi="Times New Roman" w:cs="Times New Roman"/>
          <w:bCs/>
          <w:color w:val="272727"/>
          <w:sz w:val="24"/>
          <w:szCs w:val="24"/>
        </w:rPr>
        <w:t xml:space="preserve"> </w:t>
      </w:r>
      <w:r w:rsidR="00FC68A9">
        <w:rPr>
          <w:rFonts w:ascii="Times New Roman" w:eastAsia="Calibri" w:hAnsi="Times New Roman" w:cs="Times New Roman"/>
          <w:bCs/>
          <w:color w:val="000000" w:themeColor="text1"/>
          <w:sz w:val="24"/>
          <w:szCs w:val="24"/>
        </w:rPr>
        <w:t xml:space="preserve">Expected mean </w:t>
      </w:r>
      <w:proofErr w:type="spellStart"/>
      <w:r w:rsidR="00FC68A9">
        <w:rPr>
          <w:rFonts w:ascii="Times New Roman" w:eastAsia="Calibri" w:hAnsi="Times New Roman" w:cs="Times New Roman"/>
          <w:bCs/>
          <w:color w:val="000000" w:themeColor="text1"/>
          <w:sz w:val="24"/>
          <w:szCs w:val="24"/>
        </w:rPr>
        <w:t>marshbird</w:t>
      </w:r>
      <w:proofErr w:type="spellEnd"/>
      <w:r w:rsidR="00FC68A9">
        <w:rPr>
          <w:rFonts w:ascii="Times New Roman" w:eastAsia="Calibri" w:hAnsi="Times New Roman" w:cs="Times New Roman"/>
          <w:bCs/>
          <w:color w:val="000000" w:themeColor="text1"/>
          <w:sz w:val="24"/>
          <w:szCs w:val="24"/>
        </w:rPr>
        <w:t xml:space="preserve"> counts</w:t>
      </w:r>
      <w:r w:rsidR="00FC68A9" w:rsidRPr="006255C4">
        <w:rPr>
          <w:rFonts w:ascii="Times New Roman" w:eastAsia="Calibri" w:hAnsi="Times New Roman" w:cs="Times New Roman"/>
          <w:bCs/>
          <w:color w:val="000000" w:themeColor="text1"/>
          <w:sz w:val="24"/>
          <w:szCs w:val="24"/>
        </w:rPr>
        <w:t xml:space="preserve"> (</w:t>
      </w:r>
      <w:r w:rsidR="00FC68A9">
        <w:rPr>
          <w:rFonts w:ascii="Times New Roman" w:eastAsia="Calibri" w:hAnsi="Times New Roman" w:cs="Times New Roman"/>
          <w:bCs/>
          <w:color w:val="000000" w:themeColor="text1"/>
          <w:sz w:val="24"/>
          <w:szCs w:val="24"/>
        </w:rPr>
        <w:t xml:space="preserve">error </w:t>
      </w:r>
      <w:r w:rsidR="00FC68A9" w:rsidRPr="006255C4">
        <w:rPr>
          <w:rFonts w:ascii="Times New Roman" w:eastAsia="Calibri" w:hAnsi="Times New Roman" w:cs="Times New Roman"/>
          <w:bCs/>
          <w:color w:val="000000" w:themeColor="text1"/>
          <w:sz w:val="24"/>
          <w:szCs w:val="24"/>
        </w:rPr>
        <w:t>bars represent 90% confidence interval)</w:t>
      </w:r>
      <w:r w:rsidR="00FC68A9">
        <w:rPr>
          <w:rFonts w:ascii="Times New Roman" w:eastAsia="Calibri" w:hAnsi="Times New Roman" w:cs="Times New Roman"/>
          <w:bCs/>
          <w:color w:val="000000" w:themeColor="text1"/>
          <w:sz w:val="24"/>
          <w:szCs w:val="24"/>
        </w:rPr>
        <w:t xml:space="preserve"> </w:t>
      </w:r>
      <w:r w:rsidR="00FC68A9" w:rsidRPr="006255C4">
        <w:rPr>
          <w:rFonts w:ascii="Times New Roman" w:eastAsia="Calibri" w:hAnsi="Times New Roman" w:cs="Times New Roman"/>
          <w:bCs/>
          <w:color w:val="000000" w:themeColor="text1"/>
          <w:sz w:val="24"/>
          <w:szCs w:val="24"/>
        </w:rPr>
        <w:t xml:space="preserve">within years 2015 to 2018 </w:t>
      </w:r>
      <w:r w:rsidR="00FC68A9">
        <w:rPr>
          <w:rFonts w:ascii="Times New Roman" w:eastAsia="Calibri" w:hAnsi="Times New Roman" w:cs="Times New Roman"/>
          <w:bCs/>
          <w:color w:val="000000" w:themeColor="text1"/>
          <w:sz w:val="24"/>
          <w:szCs w:val="24"/>
        </w:rPr>
        <w:t>in</w:t>
      </w:r>
      <w:r w:rsidR="00FC68A9" w:rsidRPr="006255C4">
        <w:rPr>
          <w:rFonts w:ascii="Times New Roman" w:eastAsia="Calibri" w:hAnsi="Times New Roman" w:cs="Times New Roman"/>
          <w:bCs/>
          <w:color w:val="000000" w:themeColor="text1"/>
          <w:sz w:val="24"/>
          <w:szCs w:val="24"/>
        </w:rPr>
        <w:t xml:space="preserve"> treatment and control sites in northwestern Minnesota, USA</w:t>
      </w:r>
      <w:r w:rsidR="00FC68A9">
        <w:rPr>
          <w:rFonts w:ascii="Times New Roman" w:eastAsia="Calibri" w:hAnsi="Times New Roman" w:cs="Times New Roman"/>
          <w:bCs/>
          <w:color w:val="000000" w:themeColor="text1"/>
          <w:sz w:val="24"/>
          <w:szCs w:val="24"/>
        </w:rPr>
        <w:t>,</w:t>
      </w:r>
      <w:r w:rsidR="00FC68A9" w:rsidRPr="006255C4">
        <w:rPr>
          <w:rFonts w:ascii="Times New Roman" w:eastAsia="Calibri" w:hAnsi="Times New Roman" w:cs="Times New Roman"/>
          <w:bCs/>
          <w:color w:val="000000" w:themeColor="text1"/>
          <w:sz w:val="24"/>
          <w:szCs w:val="24"/>
        </w:rPr>
        <w:t xml:space="preserve"> </w:t>
      </w:r>
      <w:r w:rsidR="00FC68A9">
        <w:rPr>
          <w:rFonts w:ascii="Times New Roman" w:eastAsia="Calibri" w:hAnsi="Times New Roman" w:cs="Times New Roman"/>
          <w:bCs/>
          <w:color w:val="000000" w:themeColor="text1"/>
          <w:sz w:val="24"/>
          <w:szCs w:val="24"/>
        </w:rPr>
        <w:t xml:space="preserve">and the difference between expected mean </w:t>
      </w:r>
      <w:proofErr w:type="spellStart"/>
      <w:r w:rsidR="00FC68A9">
        <w:rPr>
          <w:rFonts w:ascii="Times New Roman" w:eastAsia="Calibri" w:hAnsi="Times New Roman" w:cs="Times New Roman"/>
          <w:bCs/>
          <w:color w:val="000000" w:themeColor="text1"/>
          <w:sz w:val="24"/>
          <w:szCs w:val="24"/>
        </w:rPr>
        <w:t>marshbird</w:t>
      </w:r>
      <w:proofErr w:type="spellEnd"/>
      <w:r w:rsidR="00FC68A9">
        <w:rPr>
          <w:rFonts w:ascii="Times New Roman" w:eastAsia="Calibri" w:hAnsi="Times New Roman" w:cs="Times New Roman"/>
          <w:bCs/>
          <w:color w:val="000000" w:themeColor="text1"/>
          <w:sz w:val="24"/>
          <w:szCs w:val="24"/>
        </w:rPr>
        <w:t xml:space="preserve"> counts </w:t>
      </w:r>
      <w:r w:rsidR="00FC68A9" w:rsidRPr="006255C4">
        <w:rPr>
          <w:rFonts w:ascii="Times New Roman" w:eastAsia="Calibri" w:hAnsi="Times New Roman" w:cs="Times New Roman"/>
          <w:bCs/>
          <w:color w:val="000000" w:themeColor="text1"/>
          <w:sz w:val="24"/>
          <w:szCs w:val="24"/>
        </w:rPr>
        <w:t xml:space="preserve">for 5 species of </w:t>
      </w:r>
      <w:proofErr w:type="spellStart"/>
      <w:r w:rsidR="00FC68A9" w:rsidRPr="006255C4">
        <w:rPr>
          <w:rFonts w:ascii="Times New Roman" w:eastAsia="Calibri" w:hAnsi="Times New Roman" w:cs="Times New Roman"/>
          <w:bCs/>
          <w:color w:val="000000" w:themeColor="text1"/>
          <w:sz w:val="24"/>
          <w:szCs w:val="24"/>
        </w:rPr>
        <w:t>marshbirds</w:t>
      </w:r>
      <w:proofErr w:type="spellEnd"/>
      <w:r w:rsidR="00FC68A9">
        <w:rPr>
          <w:rFonts w:ascii="Times New Roman" w:eastAsia="Calibri" w:hAnsi="Times New Roman" w:cs="Times New Roman"/>
          <w:bCs/>
          <w:color w:val="000000" w:themeColor="text1"/>
          <w:sz w:val="24"/>
          <w:szCs w:val="24"/>
        </w:rPr>
        <w:t xml:space="preserve"> [American bittern (AMBI), least bittern (LEBI), pied-billed grebe (PBGR), sora (SORA), and Virginia rail (VIRA)]</w:t>
      </w:r>
      <w:r w:rsidR="00FC68A9" w:rsidRPr="006255C4">
        <w:rPr>
          <w:rFonts w:ascii="Times New Roman" w:eastAsia="Calibri" w:hAnsi="Times New Roman" w:cs="Times New Roman"/>
          <w:bCs/>
          <w:color w:val="000000" w:themeColor="text1"/>
          <w:sz w:val="24"/>
          <w:szCs w:val="24"/>
        </w:rPr>
        <w:t xml:space="preserve">. We evaluated whether herbicide application affected mean </w:t>
      </w:r>
      <w:proofErr w:type="spellStart"/>
      <w:r w:rsidR="00FC68A9" w:rsidRPr="006255C4">
        <w:rPr>
          <w:rFonts w:ascii="Times New Roman" w:eastAsia="Calibri" w:hAnsi="Times New Roman" w:cs="Times New Roman"/>
          <w:bCs/>
          <w:color w:val="000000" w:themeColor="text1"/>
          <w:sz w:val="24"/>
          <w:szCs w:val="24"/>
        </w:rPr>
        <w:t>marshbird</w:t>
      </w:r>
      <w:proofErr w:type="spellEnd"/>
      <w:r w:rsidR="00FC68A9" w:rsidRPr="006255C4">
        <w:rPr>
          <w:rFonts w:ascii="Times New Roman" w:eastAsia="Calibri" w:hAnsi="Times New Roman" w:cs="Times New Roman"/>
          <w:bCs/>
          <w:color w:val="000000" w:themeColor="text1"/>
          <w:sz w:val="24"/>
          <w:szCs w:val="24"/>
        </w:rPr>
        <w:t xml:space="preserve"> counts by conducting surveys during spring breeding seasons at paired treatment and control sites and evaluated change in number of detections from </w:t>
      </w:r>
      <w:r w:rsidR="00FC68A9">
        <w:rPr>
          <w:rFonts w:ascii="Times New Roman" w:eastAsia="Calibri" w:hAnsi="Times New Roman" w:cs="Times New Roman"/>
          <w:bCs/>
          <w:color w:val="000000" w:themeColor="text1"/>
          <w:sz w:val="24"/>
          <w:szCs w:val="24"/>
        </w:rPr>
        <w:t xml:space="preserve">the spring </w:t>
      </w:r>
      <w:r w:rsidR="00FC68A9" w:rsidRPr="006255C4">
        <w:rPr>
          <w:rFonts w:ascii="Times New Roman" w:eastAsia="Calibri" w:hAnsi="Times New Roman" w:cs="Times New Roman"/>
          <w:bCs/>
          <w:color w:val="000000" w:themeColor="text1"/>
          <w:sz w:val="24"/>
          <w:szCs w:val="24"/>
        </w:rPr>
        <w:t xml:space="preserve">before to 3 </w:t>
      </w:r>
      <w:r w:rsidR="00FC68A9">
        <w:rPr>
          <w:rFonts w:ascii="Times New Roman" w:eastAsia="Calibri" w:hAnsi="Times New Roman" w:cs="Times New Roman"/>
          <w:bCs/>
          <w:color w:val="000000" w:themeColor="text1"/>
          <w:sz w:val="24"/>
          <w:szCs w:val="24"/>
        </w:rPr>
        <w:t>springs</w:t>
      </w:r>
      <w:r w:rsidR="00FC68A9" w:rsidRPr="006255C4">
        <w:rPr>
          <w:rFonts w:ascii="Times New Roman" w:eastAsia="Calibri" w:hAnsi="Times New Roman" w:cs="Times New Roman"/>
          <w:bCs/>
          <w:color w:val="000000" w:themeColor="text1"/>
          <w:sz w:val="24"/>
          <w:szCs w:val="24"/>
        </w:rPr>
        <w:t xml:space="preserve"> after herbicide application (2015 – 2018). Statistical results are pairwise comparisons between the mean expected counts in the control site and the herbicide sites based on a generalized linear mixed </w:t>
      </w:r>
      <w:r w:rsidR="00FC68A9" w:rsidRPr="006255C4">
        <w:rPr>
          <w:rFonts w:ascii="Times New Roman" w:eastAsia="Calibri" w:hAnsi="Times New Roman" w:cs="Times New Roman"/>
          <w:bCs/>
          <w:color w:val="000000" w:themeColor="text1"/>
          <w:sz w:val="24"/>
          <w:szCs w:val="24"/>
        </w:rPr>
        <w:lastRenderedPageBreak/>
        <w:t>model with plot as a random effect and a treatment-by-year interaction that was run for each individual species (log lin</w:t>
      </w:r>
      <w:r w:rsidR="00FC68A9">
        <w:rPr>
          <w:rFonts w:ascii="Times New Roman" w:eastAsia="Calibri" w:hAnsi="Times New Roman" w:cs="Times New Roman"/>
          <w:bCs/>
          <w:color w:val="000000" w:themeColor="text1"/>
          <w:sz w:val="24"/>
          <w:szCs w:val="24"/>
        </w:rPr>
        <w:t>k, Poisson family).</w:t>
      </w:r>
    </w:p>
    <w:p w14:paraId="740AE394" w14:textId="18BD3158" w:rsidR="00DA41A9" w:rsidRPr="00DA41A9" w:rsidRDefault="00DA41A9" w:rsidP="00DA41A9">
      <w:pPr>
        <w:spacing w:after="120" w:line="480" w:lineRule="auto"/>
        <w:rPr>
          <w:rFonts w:ascii="Times New Roman" w:eastAsia="Times New Roman" w:hAnsi="Times New Roman" w:cs="Times New Roman"/>
          <w:bCs/>
          <w:color w:val="272727"/>
          <w:sz w:val="24"/>
          <w:szCs w:val="24"/>
        </w:rPr>
      </w:pPr>
    </w:p>
    <w:p w14:paraId="72A27973" w14:textId="27FDBAE7" w:rsidR="00154FBB" w:rsidRDefault="00154FBB" w:rsidP="00F04968">
      <w:pPr>
        <w:spacing w:after="12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8D54EDF" w14:textId="743D0895" w:rsidR="00154FBB" w:rsidRPr="0050313E" w:rsidRDefault="00026D00" w:rsidP="000D1CC7">
      <w:pPr>
        <w:spacing w:line="480" w:lineRule="auto"/>
        <w:rPr>
          <w:rFonts w:ascii="Times New Roman" w:eastAsia="Calibri" w:hAnsi="Times New Roman" w:cs="Times New Roman"/>
          <w:color w:val="000000"/>
          <w:sz w:val="24"/>
          <w:szCs w:val="24"/>
        </w:rPr>
      </w:pPr>
      <w:r w:rsidRPr="00DB642B">
        <w:rPr>
          <w:rFonts w:ascii="Times New Roman" w:hAnsi="Times New Roman"/>
          <w:b/>
          <w:sz w:val="24"/>
          <w:szCs w:val="24"/>
        </w:rPr>
        <w:lastRenderedPageBreak/>
        <w:t>Summary for online Table of Contents</w:t>
      </w:r>
      <w:r>
        <w:rPr>
          <w:rFonts w:ascii="Times New Roman" w:hAnsi="Times New Roman"/>
          <w:sz w:val="24"/>
          <w:szCs w:val="24"/>
        </w:rPr>
        <w:t xml:space="preserve">: In a before-after, control-impact study design, we evaluated response of </w:t>
      </w:r>
      <w:r w:rsidR="003560F2">
        <w:rPr>
          <w:rFonts w:ascii="Times New Roman" w:hAnsi="Times New Roman"/>
          <w:sz w:val="24"/>
          <w:szCs w:val="24"/>
        </w:rPr>
        <w:t xml:space="preserve">breeding </w:t>
      </w:r>
      <w:proofErr w:type="spellStart"/>
      <w:r>
        <w:rPr>
          <w:rFonts w:ascii="Times New Roman" w:hAnsi="Times New Roman"/>
          <w:sz w:val="24"/>
          <w:szCs w:val="24"/>
        </w:rPr>
        <w:t>marshbird</w:t>
      </w:r>
      <w:proofErr w:type="spellEnd"/>
      <w:r w:rsidR="003560F2">
        <w:rPr>
          <w:rFonts w:ascii="Times New Roman" w:hAnsi="Times New Roman"/>
          <w:sz w:val="24"/>
          <w:szCs w:val="24"/>
        </w:rPr>
        <w:t xml:space="preserve"> abundance (as indexed by standardized</w:t>
      </w:r>
      <w:r>
        <w:rPr>
          <w:rFonts w:ascii="Times New Roman" w:hAnsi="Times New Roman"/>
          <w:sz w:val="24"/>
          <w:szCs w:val="24"/>
        </w:rPr>
        <w:t xml:space="preserve"> </w:t>
      </w:r>
      <w:r w:rsidR="003560F2">
        <w:rPr>
          <w:rFonts w:ascii="Times New Roman" w:hAnsi="Times New Roman"/>
          <w:sz w:val="24"/>
          <w:szCs w:val="24"/>
        </w:rPr>
        <w:t>counts</w:t>
      </w:r>
      <w:r w:rsidR="00810867">
        <w:rPr>
          <w:rFonts w:ascii="Times New Roman" w:hAnsi="Times New Roman"/>
          <w:sz w:val="24"/>
          <w:szCs w:val="24"/>
        </w:rPr>
        <w:t>)</w:t>
      </w:r>
      <w:r>
        <w:rPr>
          <w:rFonts w:ascii="Times New Roman" w:hAnsi="Times New Roman"/>
          <w:sz w:val="24"/>
          <w:szCs w:val="24"/>
        </w:rPr>
        <w:t xml:space="preserve"> to herbicide application to control invasive cattail in impounded wetlands in the eastern Prairie Pothole Region of northwestern Minnesota, USA.  </w:t>
      </w:r>
      <w:r w:rsidR="00572516">
        <w:rPr>
          <w:rFonts w:ascii="Times New Roman" w:hAnsi="Times New Roman"/>
          <w:sz w:val="24"/>
          <w:szCs w:val="24"/>
        </w:rPr>
        <w:t>Counts of 2</w:t>
      </w:r>
      <w:r>
        <w:rPr>
          <w:rFonts w:ascii="Times New Roman" w:hAnsi="Times New Roman"/>
          <w:sz w:val="24"/>
          <w:szCs w:val="24"/>
        </w:rPr>
        <w:t xml:space="preserve"> species of </w:t>
      </w:r>
      <w:proofErr w:type="spellStart"/>
      <w:r>
        <w:rPr>
          <w:rFonts w:ascii="Times New Roman" w:hAnsi="Times New Roman"/>
          <w:sz w:val="24"/>
          <w:szCs w:val="24"/>
        </w:rPr>
        <w:t>marshbirds</w:t>
      </w:r>
      <w:proofErr w:type="spellEnd"/>
      <w:r>
        <w:rPr>
          <w:rFonts w:ascii="Times New Roman" w:hAnsi="Times New Roman"/>
          <w:sz w:val="24"/>
          <w:szCs w:val="24"/>
        </w:rPr>
        <w:t xml:space="preserve"> exhibited an increase in</w:t>
      </w:r>
      <w:r w:rsidR="008224CE">
        <w:rPr>
          <w:rFonts w:ascii="Times New Roman" w:hAnsi="Times New Roman"/>
          <w:sz w:val="24"/>
          <w:szCs w:val="24"/>
        </w:rPr>
        <w:t xml:space="preserve"> </w:t>
      </w:r>
      <w:r w:rsidR="00004665">
        <w:rPr>
          <w:rFonts w:ascii="Times New Roman" w:hAnsi="Times New Roman"/>
          <w:sz w:val="24"/>
          <w:szCs w:val="24"/>
        </w:rPr>
        <w:t>3</w:t>
      </w:r>
      <w:r w:rsidR="008224CE">
        <w:rPr>
          <w:rFonts w:ascii="Times New Roman" w:hAnsi="Times New Roman"/>
          <w:sz w:val="24"/>
          <w:szCs w:val="24"/>
        </w:rPr>
        <w:t xml:space="preserve"> years</w:t>
      </w:r>
      <w:r>
        <w:rPr>
          <w:rFonts w:ascii="Times New Roman" w:hAnsi="Times New Roman"/>
          <w:sz w:val="24"/>
          <w:szCs w:val="24"/>
        </w:rPr>
        <w:t xml:space="preserve"> following herbicide application</w:t>
      </w:r>
      <w:r w:rsidR="007B1AAB">
        <w:rPr>
          <w:rFonts w:ascii="Times New Roman" w:hAnsi="Times New Roman"/>
          <w:sz w:val="24"/>
          <w:szCs w:val="24"/>
        </w:rPr>
        <w:t>, and point estimates were higher at treated vs. control sites for 4 of the 5 species we monitored</w:t>
      </w:r>
      <w:r>
        <w:rPr>
          <w:rFonts w:ascii="Times New Roman" w:hAnsi="Times New Roman"/>
          <w:sz w:val="24"/>
          <w:szCs w:val="24"/>
        </w:rPr>
        <w:t>.</w:t>
      </w:r>
      <w:r w:rsidR="00154FBB" w:rsidRPr="0050313E">
        <w:rPr>
          <w:rFonts w:ascii="Times New Roman" w:eastAsia="Calibri" w:hAnsi="Times New Roman" w:cs="Times New Roman"/>
          <w:b/>
          <w:bCs/>
          <w:color w:val="000000"/>
          <w:sz w:val="24"/>
          <w:szCs w:val="24"/>
        </w:rPr>
        <w:br w:type="page"/>
      </w:r>
    </w:p>
    <w:p w14:paraId="152A1679" w14:textId="77777777" w:rsidR="00BC2271" w:rsidRDefault="00BC2271" w:rsidP="008A63AC">
      <w:pPr>
        <w:keepNext/>
        <w:keepLines/>
        <w:spacing w:after="120" w:line="360" w:lineRule="auto"/>
        <w:outlineLvl w:val="4"/>
      </w:pPr>
    </w:p>
    <w:sectPr w:rsidR="00BC2271" w:rsidSect="00D82244">
      <w:headerReference w:type="default" r:id="rId11"/>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08CC" w14:textId="77777777" w:rsidR="008E7A50" w:rsidRDefault="008E7A50" w:rsidP="009857E2">
      <w:pPr>
        <w:spacing w:line="240" w:lineRule="auto"/>
      </w:pPr>
      <w:r>
        <w:separator/>
      </w:r>
    </w:p>
  </w:endnote>
  <w:endnote w:type="continuationSeparator" w:id="0">
    <w:p w14:paraId="0BB9E167" w14:textId="77777777" w:rsidR="008E7A50" w:rsidRDefault="008E7A50" w:rsidP="00985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B348A" w14:paraId="00FB4F6D" w14:textId="77777777" w:rsidTr="00A610FF">
      <w:tc>
        <w:tcPr>
          <w:tcW w:w="3120" w:type="dxa"/>
        </w:tcPr>
        <w:p w14:paraId="45CC9204" w14:textId="7A05551D" w:rsidR="00CB348A" w:rsidRDefault="00CB348A" w:rsidP="00A610FF">
          <w:pPr>
            <w:pStyle w:val="Header"/>
            <w:ind w:left="-115"/>
          </w:pPr>
        </w:p>
      </w:tc>
      <w:tc>
        <w:tcPr>
          <w:tcW w:w="3120" w:type="dxa"/>
        </w:tcPr>
        <w:p w14:paraId="49619F17" w14:textId="02A554F5" w:rsidR="00CB348A" w:rsidRDefault="00CB348A" w:rsidP="00A610FF">
          <w:pPr>
            <w:pStyle w:val="Header"/>
            <w:jc w:val="center"/>
          </w:pPr>
        </w:p>
      </w:tc>
      <w:tc>
        <w:tcPr>
          <w:tcW w:w="3120" w:type="dxa"/>
        </w:tcPr>
        <w:p w14:paraId="3951A793" w14:textId="4D200E86" w:rsidR="00CB348A" w:rsidRDefault="00CB348A" w:rsidP="00A610FF">
          <w:pPr>
            <w:pStyle w:val="Header"/>
            <w:ind w:right="-115"/>
            <w:jc w:val="right"/>
          </w:pPr>
        </w:p>
      </w:tc>
    </w:tr>
  </w:tbl>
  <w:p w14:paraId="61B15867" w14:textId="70CA928F" w:rsidR="00CB348A" w:rsidRDefault="00CB348A" w:rsidP="00A61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F4E87" w14:textId="77777777" w:rsidR="008E7A50" w:rsidRDefault="008E7A50" w:rsidP="009857E2">
      <w:pPr>
        <w:spacing w:line="240" w:lineRule="auto"/>
      </w:pPr>
      <w:r>
        <w:separator/>
      </w:r>
    </w:p>
  </w:footnote>
  <w:footnote w:type="continuationSeparator" w:id="0">
    <w:p w14:paraId="40846AAD" w14:textId="77777777" w:rsidR="008E7A50" w:rsidRDefault="008E7A50" w:rsidP="009857E2">
      <w:pPr>
        <w:spacing w:line="240" w:lineRule="auto"/>
      </w:pPr>
      <w:r>
        <w:continuationSeparator/>
      </w:r>
    </w:p>
  </w:footnote>
  <w:footnote w:id="1">
    <w:p w14:paraId="5CB1AE82" w14:textId="6B6AD5FE" w:rsidR="00CB348A" w:rsidRDefault="00CB348A" w:rsidP="00BF39F4">
      <w:pPr>
        <w:keepNext/>
        <w:keepLines/>
        <w:spacing w:before="40" w:line="480" w:lineRule="auto"/>
        <w:outlineLvl w:val="1"/>
        <w:rPr>
          <w:rFonts w:ascii="Times New Roman" w:eastAsia="Times New Roman" w:hAnsi="Times New Roman" w:cs="Times New Roman"/>
          <w:i/>
          <w:color w:val="000000" w:themeColor="text1"/>
          <w:sz w:val="24"/>
          <w:szCs w:val="24"/>
        </w:rPr>
      </w:pPr>
      <w:r>
        <w:rPr>
          <w:rStyle w:val="FootnoteReference"/>
        </w:rPr>
        <w:footnoteRef/>
      </w:r>
      <w:r>
        <w:t xml:space="preserve"> </w:t>
      </w:r>
      <w:r>
        <w:rPr>
          <w:rFonts w:ascii="Times New Roman" w:eastAsia="Times New Roman" w:hAnsi="Times New Roman" w:cs="Times New Roman"/>
          <w:i/>
          <w:color w:val="000000" w:themeColor="text1"/>
          <w:sz w:val="24"/>
          <w:szCs w:val="24"/>
        </w:rPr>
        <w:t>C</w:t>
      </w:r>
      <w:r w:rsidRPr="0042798F">
        <w:rPr>
          <w:rFonts w:ascii="Times New Roman" w:eastAsia="Times New Roman" w:hAnsi="Times New Roman" w:cs="Times New Roman"/>
          <w:i/>
          <w:color w:val="000000" w:themeColor="text1"/>
          <w:sz w:val="24"/>
          <w:szCs w:val="24"/>
        </w:rPr>
        <w:t>urrent address</w:t>
      </w:r>
      <w:r w:rsidRPr="4C32C10C">
        <w:rPr>
          <w:rFonts w:ascii="Times New Roman" w:eastAsia="Times New Roman" w:hAnsi="Times New Roman" w:cs="Times New Roman"/>
          <w:color w:val="000000" w:themeColor="text1"/>
          <w:sz w:val="24"/>
          <w:szCs w:val="24"/>
        </w:rPr>
        <w:t xml:space="preserve">: </w:t>
      </w:r>
      <w:r w:rsidRPr="0042798F">
        <w:rPr>
          <w:rFonts w:ascii="Times New Roman" w:eastAsia="Times New Roman" w:hAnsi="Times New Roman" w:cs="Times New Roman"/>
          <w:i/>
          <w:color w:val="000000" w:themeColor="text1"/>
          <w:sz w:val="24"/>
          <w:szCs w:val="24"/>
        </w:rPr>
        <w:t>36806 N. Hwy. 59, Ingleside, IL 60041</w:t>
      </w:r>
    </w:p>
    <w:p w14:paraId="1E5AB9C4" w14:textId="58D89ECE" w:rsidR="00CB348A" w:rsidRDefault="00CB348A" w:rsidP="00BF39F4">
      <w:pPr>
        <w:keepNext/>
        <w:keepLines/>
        <w:spacing w:before="40" w:line="480" w:lineRule="auto"/>
        <w:outlineLvl w:val="1"/>
      </w:pPr>
      <w:r w:rsidRPr="008A63AC">
        <w:rPr>
          <w:rFonts w:ascii="Times New Roman" w:eastAsia="Times New Roman" w:hAnsi="Times New Roman" w:cs="Times New Roman"/>
          <w:i/>
          <w:color w:val="000000" w:themeColor="text1"/>
          <w:sz w:val="24"/>
          <w:szCs w:val="24"/>
          <w:vertAlign w:val="superscript"/>
        </w:rPr>
        <w:t>2</w:t>
      </w:r>
      <w:r>
        <w:rPr>
          <w:rFonts w:ascii="Times New Roman" w:eastAsia="Times New Roman" w:hAnsi="Times New Roman" w:cs="Times New Roman"/>
          <w:i/>
          <w:color w:val="000000" w:themeColor="text1"/>
          <w:sz w:val="24"/>
          <w:szCs w:val="24"/>
        </w:rPr>
        <w:t xml:space="preserve"> Corresponding author email address: dea@umn.edu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B348A" w14:paraId="1C6DC859" w14:textId="77777777" w:rsidTr="00A610FF">
      <w:tc>
        <w:tcPr>
          <w:tcW w:w="3120" w:type="dxa"/>
        </w:tcPr>
        <w:p w14:paraId="02630575" w14:textId="3A7E846E" w:rsidR="00CB348A" w:rsidRDefault="00CB348A" w:rsidP="00A610FF">
          <w:pPr>
            <w:pStyle w:val="Header"/>
            <w:ind w:left="-115"/>
          </w:pPr>
        </w:p>
      </w:tc>
      <w:tc>
        <w:tcPr>
          <w:tcW w:w="3120" w:type="dxa"/>
        </w:tcPr>
        <w:p w14:paraId="06BCB4D6" w14:textId="3DF79365" w:rsidR="00CB348A" w:rsidRDefault="00CB348A" w:rsidP="00A610FF">
          <w:pPr>
            <w:pStyle w:val="Header"/>
            <w:jc w:val="center"/>
          </w:pPr>
        </w:p>
      </w:tc>
      <w:tc>
        <w:tcPr>
          <w:tcW w:w="3120" w:type="dxa"/>
        </w:tcPr>
        <w:p w14:paraId="466AED93" w14:textId="7C1CF0DD" w:rsidR="00CB348A" w:rsidRDefault="00CB348A" w:rsidP="00A610FF">
          <w:pPr>
            <w:pStyle w:val="Header"/>
            <w:ind w:right="-115"/>
            <w:jc w:val="right"/>
          </w:pPr>
        </w:p>
      </w:tc>
    </w:tr>
  </w:tbl>
  <w:p w14:paraId="197B7CA8" w14:textId="07B0BFC3" w:rsidR="00CB348A" w:rsidRDefault="00CB348A" w:rsidP="00A610FF">
    <w:pPr>
      <w:pStyle w:val="Header"/>
    </w:pPr>
  </w:p>
</w:hdr>
</file>

<file path=word/intelligence.xml><?xml version="1.0" encoding="utf-8"?>
<int:Intelligence xmlns:int="http://schemas.microsoft.com/office/intelligence/2019/intelligence">
  <int:IntelligenceSettings/>
  <int:Manifest>
    <int:WordHash hashCode="Xqlm9ULYBqFgCp" id="fY60mp9n"/>
    <int:WordHash hashCode="HzRr7eQEFTyipf" id="wALE5EHq"/>
  </int:Manifest>
  <int:Observations>
    <int:Content id="fY60mp9n">
      <int:Rejection type="LegacyProofing"/>
    </int:Content>
    <int:Content id="wALE5EHq">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her, Althea A">
    <w15:presenceInfo w15:providerId="AD" w15:userId="S::ry4108yy@minnstate.edu::a2ecb4f7-eba6-43e3-bc0a-3d0745b27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3E"/>
    <w:rsid w:val="00004665"/>
    <w:rsid w:val="00010A44"/>
    <w:rsid w:val="00023E27"/>
    <w:rsid w:val="00025AEB"/>
    <w:rsid w:val="00026D00"/>
    <w:rsid w:val="00031A7B"/>
    <w:rsid w:val="00037AFD"/>
    <w:rsid w:val="00043131"/>
    <w:rsid w:val="000441FC"/>
    <w:rsid w:val="000555DE"/>
    <w:rsid w:val="00062339"/>
    <w:rsid w:val="00067D57"/>
    <w:rsid w:val="00081BCE"/>
    <w:rsid w:val="000A464F"/>
    <w:rsid w:val="000B0E73"/>
    <w:rsid w:val="000B18B8"/>
    <w:rsid w:val="000D1CC7"/>
    <w:rsid w:val="001053D2"/>
    <w:rsid w:val="00114FE6"/>
    <w:rsid w:val="00121D5C"/>
    <w:rsid w:val="00124758"/>
    <w:rsid w:val="0013052F"/>
    <w:rsid w:val="00144D49"/>
    <w:rsid w:val="0015184E"/>
    <w:rsid w:val="00154FBB"/>
    <w:rsid w:val="00176460"/>
    <w:rsid w:val="00191776"/>
    <w:rsid w:val="001941F4"/>
    <w:rsid w:val="001C040D"/>
    <w:rsid w:val="001C467B"/>
    <w:rsid w:val="001C4BE9"/>
    <w:rsid w:val="001D5019"/>
    <w:rsid w:val="001D5656"/>
    <w:rsid w:val="001F707A"/>
    <w:rsid w:val="002141E6"/>
    <w:rsid w:val="0022092A"/>
    <w:rsid w:val="002345E1"/>
    <w:rsid w:val="00276512"/>
    <w:rsid w:val="00280028"/>
    <w:rsid w:val="00280C6C"/>
    <w:rsid w:val="0028350E"/>
    <w:rsid w:val="00285B82"/>
    <w:rsid w:val="00297BE2"/>
    <w:rsid w:val="002B4978"/>
    <w:rsid w:val="002C6C77"/>
    <w:rsid w:val="002D2F4D"/>
    <w:rsid w:val="002F2E7E"/>
    <w:rsid w:val="002F6001"/>
    <w:rsid w:val="00315F62"/>
    <w:rsid w:val="00327253"/>
    <w:rsid w:val="00352FC8"/>
    <w:rsid w:val="003560F2"/>
    <w:rsid w:val="00376256"/>
    <w:rsid w:val="00381175"/>
    <w:rsid w:val="00385EA2"/>
    <w:rsid w:val="003C584A"/>
    <w:rsid w:val="003D577F"/>
    <w:rsid w:val="003F35BB"/>
    <w:rsid w:val="00403426"/>
    <w:rsid w:val="0042798F"/>
    <w:rsid w:val="0043337E"/>
    <w:rsid w:val="00436571"/>
    <w:rsid w:val="00494F60"/>
    <w:rsid w:val="004B7773"/>
    <w:rsid w:val="004C5070"/>
    <w:rsid w:val="004D19AD"/>
    <w:rsid w:val="004E7E9B"/>
    <w:rsid w:val="0050313E"/>
    <w:rsid w:val="00507136"/>
    <w:rsid w:val="005275D0"/>
    <w:rsid w:val="00540A7E"/>
    <w:rsid w:val="00543666"/>
    <w:rsid w:val="00555FFC"/>
    <w:rsid w:val="00567EBE"/>
    <w:rsid w:val="00572516"/>
    <w:rsid w:val="00577A65"/>
    <w:rsid w:val="00583000"/>
    <w:rsid w:val="00584F97"/>
    <w:rsid w:val="00590749"/>
    <w:rsid w:val="005A7C33"/>
    <w:rsid w:val="005B362B"/>
    <w:rsid w:val="005B476F"/>
    <w:rsid w:val="005E0C88"/>
    <w:rsid w:val="005E695C"/>
    <w:rsid w:val="005F0C15"/>
    <w:rsid w:val="005F1604"/>
    <w:rsid w:val="00616498"/>
    <w:rsid w:val="006207E9"/>
    <w:rsid w:val="00626E4E"/>
    <w:rsid w:val="00627ABB"/>
    <w:rsid w:val="00630D68"/>
    <w:rsid w:val="00633743"/>
    <w:rsid w:val="00650A0D"/>
    <w:rsid w:val="0065191C"/>
    <w:rsid w:val="00661D21"/>
    <w:rsid w:val="00664341"/>
    <w:rsid w:val="0066544D"/>
    <w:rsid w:val="0068067E"/>
    <w:rsid w:val="0069210C"/>
    <w:rsid w:val="006B2495"/>
    <w:rsid w:val="006C328E"/>
    <w:rsid w:val="006D587F"/>
    <w:rsid w:val="006E3BC0"/>
    <w:rsid w:val="006F4973"/>
    <w:rsid w:val="007142C3"/>
    <w:rsid w:val="007413A6"/>
    <w:rsid w:val="0075148D"/>
    <w:rsid w:val="00753BFC"/>
    <w:rsid w:val="00765425"/>
    <w:rsid w:val="007918F3"/>
    <w:rsid w:val="007978CB"/>
    <w:rsid w:val="007A04F1"/>
    <w:rsid w:val="007A12CA"/>
    <w:rsid w:val="007A173F"/>
    <w:rsid w:val="007A2F8A"/>
    <w:rsid w:val="007A643F"/>
    <w:rsid w:val="007A776E"/>
    <w:rsid w:val="007B1AAB"/>
    <w:rsid w:val="007B33DF"/>
    <w:rsid w:val="007C6FE2"/>
    <w:rsid w:val="007D3A9A"/>
    <w:rsid w:val="007F15B9"/>
    <w:rsid w:val="00810867"/>
    <w:rsid w:val="008224CE"/>
    <w:rsid w:val="00834FD5"/>
    <w:rsid w:val="00841885"/>
    <w:rsid w:val="00853A2A"/>
    <w:rsid w:val="00864E43"/>
    <w:rsid w:val="0087766A"/>
    <w:rsid w:val="00880A25"/>
    <w:rsid w:val="008A1167"/>
    <w:rsid w:val="008A1E64"/>
    <w:rsid w:val="008A63AC"/>
    <w:rsid w:val="008E521A"/>
    <w:rsid w:val="008E7A50"/>
    <w:rsid w:val="008F4613"/>
    <w:rsid w:val="0091478E"/>
    <w:rsid w:val="00925382"/>
    <w:rsid w:val="00941DE6"/>
    <w:rsid w:val="00947BFA"/>
    <w:rsid w:val="00960FB0"/>
    <w:rsid w:val="00963388"/>
    <w:rsid w:val="0097289D"/>
    <w:rsid w:val="00983198"/>
    <w:rsid w:val="009857E2"/>
    <w:rsid w:val="009861B1"/>
    <w:rsid w:val="009A105D"/>
    <w:rsid w:val="009A3FE4"/>
    <w:rsid w:val="009A76A2"/>
    <w:rsid w:val="009B40D9"/>
    <w:rsid w:val="009B68B4"/>
    <w:rsid w:val="009D2C95"/>
    <w:rsid w:val="009F1DAE"/>
    <w:rsid w:val="00A0752F"/>
    <w:rsid w:val="00A20254"/>
    <w:rsid w:val="00A24B9E"/>
    <w:rsid w:val="00A279CA"/>
    <w:rsid w:val="00A333DB"/>
    <w:rsid w:val="00A35DEF"/>
    <w:rsid w:val="00A52E80"/>
    <w:rsid w:val="00A602CD"/>
    <w:rsid w:val="00A610FF"/>
    <w:rsid w:val="00A807FA"/>
    <w:rsid w:val="00A87DCF"/>
    <w:rsid w:val="00A96F02"/>
    <w:rsid w:val="00A97B7C"/>
    <w:rsid w:val="00AA7FA5"/>
    <w:rsid w:val="00AB11EF"/>
    <w:rsid w:val="00AC2E8B"/>
    <w:rsid w:val="00AF011D"/>
    <w:rsid w:val="00AF3105"/>
    <w:rsid w:val="00B170A8"/>
    <w:rsid w:val="00B31530"/>
    <w:rsid w:val="00B44A9C"/>
    <w:rsid w:val="00B73155"/>
    <w:rsid w:val="00B7510D"/>
    <w:rsid w:val="00B85AB6"/>
    <w:rsid w:val="00B96C6C"/>
    <w:rsid w:val="00BC2271"/>
    <w:rsid w:val="00BC3161"/>
    <w:rsid w:val="00BD2D93"/>
    <w:rsid w:val="00BE3BA8"/>
    <w:rsid w:val="00BF39F4"/>
    <w:rsid w:val="00BF3BFD"/>
    <w:rsid w:val="00BF5C86"/>
    <w:rsid w:val="00C00C56"/>
    <w:rsid w:val="00C14A7A"/>
    <w:rsid w:val="00C21CA4"/>
    <w:rsid w:val="00C3167D"/>
    <w:rsid w:val="00C53738"/>
    <w:rsid w:val="00CB348A"/>
    <w:rsid w:val="00CF148A"/>
    <w:rsid w:val="00CF28E7"/>
    <w:rsid w:val="00CF4838"/>
    <w:rsid w:val="00CF6013"/>
    <w:rsid w:val="00D15B49"/>
    <w:rsid w:val="00D2617F"/>
    <w:rsid w:val="00D43A64"/>
    <w:rsid w:val="00D64165"/>
    <w:rsid w:val="00D7759F"/>
    <w:rsid w:val="00D775CD"/>
    <w:rsid w:val="00D8156A"/>
    <w:rsid w:val="00D82244"/>
    <w:rsid w:val="00DA41A9"/>
    <w:rsid w:val="00DB638D"/>
    <w:rsid w:val="00DC042C"/>
    <w:rsid w:val="00E35145"/>
    <w:rsid w:val="00E35CAF"/>
    <w:rsid w:val="00EB02F0"/>
    <w:rsid w:val="00EC4058"/>
    <w:rsid w:val="00EC42C0"/>
    <w:rsid w:val="00EC6FC2"/>
    <w:rsid w:val="00ED2D62"/>
    <w:rsid w:val="00F00591"/>
    <w:rsid w:val="00F01E9A"/>
    <w:rsid w:val="00F04968"/>
    <w:rsid w:val="00F11843"/>
    <w:rsid w:val="00F3263B"/>
    <w:rsid w:val="00F45B17"/>
    <w:rsid w:val="00F540B7"/>
    <w:rsid w:val="00F56B1D"/>
    <w:rsid w:val="00F60C33"/>
    <w:rsid w:val="00F67062"/>
    <w:rsid w:val="00F67E8F"/>
    <w:rsid w:val="00FB06CE"/>
    <w:rsid w:val="00FB08D9"/>
    <w:rsid w:val="00FC68A9"/>
    <w:rsid w:val="00FC76C8"/>
    <w:rsid w:val="00FE4043"/>
    <w:rsid w:val="00FE430C"/>
    <w:rsid w:val="00FE6975"/>
    <w:rsid w:val="00FF63B7"/>
    <w:rsid w:val="067E7C7B"/>
    <w:rsid w:val="0D17830E"/>
    <w:rsid w:val="1098A718"/>
    <w:rsid w:val="127FC9A4"/>
    <w:rsid w:val="3AE9245D"/>
    <w:rsid w:val="4C32C10C"/>
    <w:rsid w:val="50D56670"/>
    <w:rsid w:val="5136BD07"/>
    <w:rsid w:val="5DB87330"/>
    <w:rsid w:val="797F4BD2"/>
    <w:rsid w:val="79BB832A"/>
    <w:rsid w:val="7BFFA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1193"/>
  <w15:chartTrackingRefBased/>
  <w15:docId w15:val="{083C5BA7-6BD6-455A-9A7A-07C1486F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27253"/>
  </w:style>
  <w:style w:type="character" w:customStyle="1" w:styleId="auto-label">
    <w:name w:val="auto-label"/>
    <w:basedOn w:val="DefaultParagraphFont"/>
    <w:rsid w:val="00327253"/>
  </w:style>
  <w:style w:type="character" w:styleId="CommentReference">
    <w:name w:val="annotation reference"/>
    <w:basedOn w:val="DefaultParagraphFont"/>
    <w:uiPriority w:val="99"/>
    <w:semiHidden/>
    <w:unhideWhenUsed/>
    <w:rsid w:val="00176460"/>
    <w:rPr>
      <w:sz w:val="16"/>
      <w:szCs w:val="16"/>
    </w:rPr>
  </w:style>
  <w:style w:type="paragraph" w:styleId="CommentText">
    <w:name w:val="annotation text"/>
    <w:basedOn w:val="Normal"/>
    <w:link w:val="CommentTextChar"/>
    <w:uiPriority w:val="99"/>
    <w:unhideWhenUsed/>
    <w:rsid w:val="00176460"/>
    <w:pPr>
      <w:spacing w:line="240" w:lineRule="auto"/>
    </w:pPr>
    <w:rPr>
      <w:sz w:val="20"/>
      <w:szCs w:val="20"/>
    </w:rPr>
  </w:style>
  <w:style w:type="character" w:customStyle="1" w:styleId="CommentTextChar">
    <w:name w:val="Comment Text Char"/>
    <w:basedOn w:val="DefaultParagraphFont"/>
    <w:link w:val="CommentText"/>
    <w:uiPriority w:val="99"/>
    <w:rsid w:val="00176460"/>
    <w:rPr>
      <w:sz w:val="20"/>
      <w:szCs w:val="20"/>
    </w:rPr>
  </w:style>
  <w:style w:type="paragraph" w:styleId="CommentSubject">
    <w:name w:val="annotation subject"/>
    <w:basedOn w:val="CommentText"/>
    <w:next w:val="CommentText"/>
    <w:link w:val="CommentSubjectChar"/>
    <w:uiPriority w:val="99"/>
    <w:semiHidden/>
    <w:unhideWhenUsed/>
    <w:rsid w:val="00176460"/>
    <w:rPr>
      <w:b/>
      <w:bCs/>
    </w:rPr>
  </w:style>
  <w:style w:type="character" w:customStyle="1" w:styleId="CommentSubjectChar">
    <w:name w:val="Comment Subject Char"/>
    <w:basedOn w:val="CommentTextChar"/>
    <w:link w:val="CommentSubject"/>
    <w:uiPriority w:val="99"/>
    <w:semiHidden/>
    <w:rsid w:val="00176460"/>
    <w:rPr>
      <w:b/>
      <w:bCs/>
      <w:sz w:val="20"/>
      <w:szCs w:val="20"/>
    </w:rPr>
  </w:style>
  <w:style w:type="paragraph" w:styleId="BalloonText">
    <w:name w:val="Balloon Text"/>
    <w:basedOn w:val="Normal"/>
    <w:link w:val="BalloonTextChar"/>
    <w:uiPriority w:val="99"/>
    <w:semiHidden/>
    <w:unhideWhenUsed/>
    <w:rsid w:val="001764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460"/>
    <w:rPr>
      <w:rFonts w:ascii="Segoe UI" w:hAnsi="Segoe UI" w:cs="Segoe UI"/>
      <w:sz w:val="18"/>
      <w:szCs w:val="18"/>
    </w:rPr>
  </w:style>
  <w:style w:type="character" w:styleId="Hyperlink">
    <w:name w:val="Hyperlink"/>
    <w:basedOn w:val="DefaultParagraphFont"/>
    <w:uiPriority w:val="99"/>
    <w:unhideWhenUsed/>
    <w:rsid w:val="009857E2"/>
    <w:rPr>
      <w:color w:val="0563C1" w:themeColor="hyperlink"/>
      <w:u w:val="single"/>
    </w:rPr>
  </w:style>
  <w:style w:type="paragraph" w:styleId="FootnoteText">
    <w:name w:val="footnote text"/>
    <w:basedOn w:val="Normal"/>
    <w:link w:val="FootnoteTextChar"/>
    <w:uiPriority w:val="99"/>
    <w:semiHidden/>
    <w:unhideWhenUsed/>
    <w:rsid w:val="009857E2"/>
    <w:pPr>
      <w:spacing w:line="240" w:lineRule="auto"/>
    </w:pPr>
    <w:rPr>
      <w:sz w:val="20"/>
      <w:szCs w:val="20"/>
    </w:rPr>
  </w:style>
  <w:style w:type="character" w:customStyle="1" w:styleId="FootnoteTextChar">
    <w:name w:val="Footnote Text Char"/>
    <w:basedOn w:val="DefaultParagraphFont"/>
    <w:link w:val="FootnoteText"/>
    <w:uiPriority w:val="99"/>
    <w:semiHidden/>
    <w:rsid w:val="009857E2"/>
    <w:rPr>
      <w:sz w:val="20"/>
      <w:szCs w:val="20"/>
    </w:rPr>
  </w:style>
  <w:style w:type="character" w:styleId="FootnoteReference">
    <w:name w:val="footnote reference"/>
    <w:basedOn w:val="DefaultParagraphFont"/>
    <w:uiPriority w:val="99"/>
    <w:semiHidden/>
    <w:unhideWhenUsed/>
    <w:rsid w:val="009857E2"/>
    <w:rPr>
      <w:vertAlign w:val="superscript"/>
    </w:rPr>
  </w:style>
  <w:style w:type="paragraph" w:styleId="Revision">
    <w:name w:val="Revision"/>
    <w:hidden/>
    <w:uiPriority w:val="99"/>
    <w:semiHidden/>
    <w:rsid w:val="00B7510D"/>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UnresolvedMention1">
    <w:name w:val="Unresolved Mention1"/>
    <w:basedOn w:val="DefaultParagraphFont"/>
    <w:uiPriority w:val="99"/>
    <w:semiHidden/>
    <w:unhideWhenUsed/>
    <w:rsid w:val="004B7773"/>
    <w:rPr>
      <w:color w:val="605E5C"/>
      <w:shd w:val="clear" w:color="auto" w:fill="E1DFDD"/>
    </w:rPr>
  </w:style>
  <w:style w:type="paragraph" w:styleId="Bibliography">
    <w:name w:val="Bibliography"/>
    <w:basedOn w:val="Normal"/>
    <w:next w:val="Normal"/>
    <w:uiPriority w:val="37"/>
    <w:semiHidden/>
    <w:unhideWhenUsed/>
    <w:rsid w:val="00B3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8917">
      <w:bodyDiv w:val="1"/>
      <w:marLeft w:val="0"/>
      <w:marRight w:val="0"/>
      <w:marTop w:val="0"/>
      <w:marBottom w:val="0"/>
      <w:divBdr>
        <w:top w:val="none" w:sz="0" w:space="0" w:color="auto"/>
        <w:left w:val="none" w:sz="0" w:space="0" w:color="auto"/>
        <w:bottom w:val="none" w:sz="0" w:space="0" w:color="auto"/>
        <w:right w:val="none" w:sz="0" w:space="0" w:color="auto"/>
      </w:divBdr>
    </w:div>
    <w:div w:id="1493789486">
      <w:bodyDiv w:val="1"/>
      <w:marLeft w:val="0"/>
      <w:marRight w:val="0"/>
      <w:marTop w:val="0"/>
      <w:marBottom w:val="0"/>
      <w:divBdr>
        <w:top w:val="none" w:sz="0" w:space="0" w:color="auto"/>
        <w:left w:val="none" w:sz="0" w:space="0" w:color="auto"/>
        <w:bottom w:val="none" w:sz="0" w:space="0" w:color="auto"/>
        <w:right w:val="none" w:sz="0" w:space="0" w:color="auto"/>
      </w:divBdr>
    </w:div>
    <w:div w:id="165675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dnr.state.mn.us/eco/mcbs/mn_prairie_conservation_plan.pdf" TargetMode="External"/><Relationship Id="rId13" Type="http://schemas.openxmlformats.org/officeDocument/2006/relationships/fontTable" Target="fontTable.xml"/><Relationship Id="R9031334ddf014899" Type="http://schemas.microsoft.com/office/2019/09/relationships/intelligence" Target="intelligence.xml"/><Relationship Id="rId3" Type="http://schemas.openxmlformats.org/officeDocument/2006/relationships/settings" Target="settings.xml"/><Relationship Id="rId7" Type="http://schemas.openxmlformats.org/officeDocument/2006/relationships/hyperlink" Target="mailto:dea@um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storage.sdstate.edu/wfs/thesis/Sidie-Slettedahl-Anna-2013-MS.pdf" TargetMode="External"/><Relationship Id="rId4" Type="http://schemas.openxmlformats.org/officeDocument/2006/relationships/webSettings" Target="webSettings.xml"/><Relationship Id="rId9" Type="http://schemas.openxmlformats.org/officeDocument/2006/relationships/hyperlink" Target="https://doi.org/10.17226/180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865D-6B08-4AC8-B292-D669A92A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6649</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Archer, Althea A</cp:lastModifiedBy>
  <cp:revision>2</cp:revision>
  <dcterms:created xsi:type="dcterms:W3CDTF">2022-07-22T14:59:00Z</dcterms:created>
  <dcterms:modified xsi:type="dcterms:W3CDTF">2022-07-22T14:59:00Z</dcterms:modified>
</cp:coreProperties>
</file>